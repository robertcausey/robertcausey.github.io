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5D3AC6" w14:textId="77777777" w:rsidR="00DC778B" w:rsidRDefault="00DC778B" w:rsidP="006A1CCC">
      <w:pPr>
        <w:rPr>
          <w:rFonts w:cstheme="minorHAnsi"/>
        </w:rPr>
      </w:pPr>
    </w:p>
    <w:p w14:paraId="6CA660F6" w14:textId="77777777" w:rsidR="00DC778B" w:rsidRDefault="00DC778B" w:rsidP="006A1CCC">
      <w:pPr>
        <w:rPr>
          <w:rFonts w:cstheme="minorHAnsi"/>
        </w:rPr>
      </w:pPr>
    </w:p>
    <w:p w14:paraId="26EB57A6" w14:textId="77777777" w:rsidR="00DC778B" w:rsidRDefault="00DC778B" w:rsidP="006A1CCC">
      <w:pPr>
        <w:rPr>
          <w:rFonts w:cstheme="minorHAnsi"/>
        </w:rPr>
      </w:pPr>
    </w:p>
    <w:p w14:paraId="46DB6FD5" w14:textId="77777777" w:rsidR="00DC778B" w:rsidRDefault="00DC778B" w:rsidP="006A1CCC">
      <w:pPr>
        <w:rPr>
          <w:rFonts w:cstheme="minorHAnsi"/>
        </w:rPr>
      </w:pPr>
    </w:p>
    <w:p w14:paraId="1221E18C" w14:textId="77777777" w:rsidR="00DC778B" w:rsidRDefault="00DC778B" w:rsidP="006A1CCC">
      <w:pPr>
        <w:rPr>
          <w:rFonts w:cstheme="minorHAnsi"/>
        </w:rPr>
      </w:pPr>
    </w:p>
    <w:p w14:paraId="684BA2DB" w14:textId="6B5E0CE7" w:rsidR="00CC63C2" w:rsidRDefault="00CC63C2" w:rsidP="006A1CCC">
      <w:pPr>
        <w:rPr>
          <w:rFonts w:cstheme="minorHAnsi"/>
        </w:rPr>
      </w:pPr>
      <w:r>
        <w:rPr>
          <w:rFonts w:cstheme="minorHAnsi"/>
        </w:rPr>
        <w:t>July 18, 2018</w:t>
      </w:r>
    </w:p>
    <w:p w14:paraId="47C1DAA9" w14:textId="77777777" w:rsidR="00CC63C2" w:rsidRDefault="00CC63C2" w:rsidP="006A1CCC">
      <w:pPr>
        <w:rPr>
          <w:rFonts w:cstheme="minorHAnsi"/>
        </w:rPr>
      </w:pPr>
    </w:p>
    <w:p w14:paraId="5E96EDF7" w14:textId="4BCE44F1" w:rsidR="006A1CCC" w:rsidRDefault="00CC63C2" w:rsidP="006A1CCC">
      <w:pPr>
        <w:rPr>
          <w:rFonts w:cstheme="minorHAnsi"/>
        </w:rPr>
      </w:pPr>
      <w:r>
        <w:rPr>
          <w:rFonts w:cstheme="minorHAnsi"/>
        </w:rPr>
        <w:t>To: Fred Servello</w:t>
      </w:r>
    </w:p>
    <w:p w14:paraId="4337A133" w14:textId="482FFE97" w:rsidR="00CC63C2" w:rsidRDefault="00CC63C2" w:rsidP="006A1CCC">
      <w:pPr>
        <w:rPr>
          <w:rFonts w:cstheme="minorHAnsi"/>
        </w:rPr>
      </w:pPr>
    </w:p>
    <w:p w14:paraId="7446B142" w14:textId="61595353" w:rsidR="00CC63C2" w:rsidRDefault="00CC63C2" w:rsidP="006A1CCC">
      <w:pPr>
        <w:rPr>
          <w:rFonts w:cstheme="minorHAnsi"/>
        </w:rPr>
      </w:pPr>
      <w:r>
        <w:rPr>
          <w:rFonts w:cstheme="minorHAnsi"/>
        </w:rPr>
        <w:t>From: Robert Causey</w:t>
      </w:r>
    </w:p>
    <w:p w14:paraId="3ADE7A35" w14:textId="0403220B" w:rsidR="00CC63C2" w:rsidRDefault="00CC63C2" w:rsidP="006A1CCC">
      <w:pPr>
        <w:rPr>
          <w:rFonts w:cstheme="minorHAnsi"/>
        </w:rPr>
      </w:pPr>
    </w:p>
    <w:p w14:paraId="073DAADC" w14:textId="0114A1F3" w:rsidR="00CC63C2" w:rsidRDefault="00E6419D" w:rsidP="006A1CCC">
      <w:pPr>
        <w:rPr>
          <w:rFonts w:cstheme="minorHAnsi"/>
        </w:rPr>
      </w:pPr>
      <w:r>
        <w:rPr>
          <w:rFonts w:cstheme="minorHAnsi"/>
        </w:rPr>
        <w:t>Subject</w:t>
      </w:r>
      <w:r w:rsidR="00CC63C2">
        <w:rPr>
          <w:rFonts w:cstheme="minorHAnsi"/>
        </w:rPr>
        <w:t>:  Request for additional information regarding faculty position requests.</w:t>
      </w:r>
    </w:p>
    <w:p w14:paraId="0F958E65" w14:textId="77777777" w:rsidR="00E6419D" w:rsidRPr="0036537D" w:rsidRDefault="00E6419D" w:rsidP="006A1CCC">
      <w:pPr>
        <w:rPr>
          <w:rFonts w:cstheme="minorHAnsi"/>
        </w:rPr>
      </w:pPr>
    </w:p>
    <w:p w14:paraId="1053113F" w14:textId="4B6CA578" w:rsidR="006A1CCC" w:rsidRPr="0036537D" w:rsidRDefault="006A1CCC" w:rsidP="006A1CCC">
      <w:pPr>
        <w:rPr>
          <w:rFonts w:cstheme="minorHAnsi"/>
        </w:rPr>
      </w:pPr>
    </w:p>
    <w:p w14:paraId="5DC9545C" w14:textId="77777777" w:rsidR="006A1CCC" w:rsidRPr="0036537D" w:rsidRDefault="006A1CCC" w:rsidP="006A1CCC">
      <w:pPr>
        <w:rPr>
          <w:rFonts w:cstheme="minorHAnsi"/>
        </w:rPr>
      </w:pPr>
      <w:r w:rsidRPr="0036537D">
        <w:rPr>
          <w:rFonts w:cstheme="minorHAnsi"/>
        </w:rPr>
        <w:t>Thank you for your update on the position requests for SFA. Responses are below:</w:t>
      </w:r>
    </w:p>
    <w:p w14:paraId="0FB6294A" w14:textId="77777777" w:rsidR="006A1CCC" w:rsidRPr="0036537D" w:rsidRDefault="006A1CCC" w:rsidP="006A1CCC">
      <w:pPr>
        <w:rPr>
          <w:rFonts w:cstheme="minorHAnsi"/>
        </w:rPr>
      </w:pPr>
      <w:r w:rsidRPr="0036537D">
        <w:rPr>
          <w:rFonts w:cstheme="minorHAnsi"/>
        </w:rPr>
        <w:t xml:space="preserve"> </w:t>
      </w:r>
    </w:p>
    <w:p w14:paraId="41154756" w14:textId="77777777" w:rsidR="00A01FB1" w:rsidRDefault="00A01FB1" w:rsidP="00CC63C2">
      <w:pPr>
        <w:rPr>
          <w:rFonts w:cstheme="minorHAnsi"/>
          <w:b/>
        </w:rPr>
      </w:pPr>
    </w:p>
    <w:p w14:paraId="5A5AA385" w14:textId="05664FEF" w:rsidR="006A1CCC" w:rsidRPr="0036537D" w:rsidRDefault="006A1CCC" w:rsidP="00CC63C2">
      <w:pPr>
        <w:rPr>
          <w:rFonts w:cstheme="minorHAnsi"/>
          <w:b/>
        </w:rPr>
      </w:pPr>
      <w:r w:rsidRPr="0036537D">
        <w:rPr>
          <w:rFonts w:cstheme="minorHAnsi"/>
          <w:b/>
        </w:rPr>
        <w:t>1. Please describe the rank order of priority for the three positions</w:t>
      </w:r>
    </w:p>
    <w:p w14:paraId="62400287" w14:textId="77777777" w:rsidR="006A1CCC" w:rsidRPr="0036537D" w:rsidRDefault="006A1CCC" w:rsidP="009C14D9">
      <w:pPr>
        <w:ind w:left="360" w:hanging="270"/>
        <w:rPr>
          <w:rFonts w:cstheme="minorHAnsi"/>
        </w:rPr>
      </w:pPr>
    </w:p>
    <w:p w14:paraId="48708221" w14:textId="77CD9032" w:rsidR="006A1CCC" w:rsidRPr="0036537D" w:rsidRDefault="006A1CCC" w:rsidP="00CC63C2">
      <w:pPr>
        <w:ind w:left="270" w:hanging="270"/>
        <w:rPr>
          <w:rFonts w:cstheme="minorHAnsi"/>
        </w:rPr>
      </w:pPr>
      <w:r w:rsidRPr="0036537D">
        <w:rPr>
          <w:rFonts w:cstheme="minorHAnsi"/>
        </w:rPr>
        <w:t>The rank order is:</w:t>
      </w:r>
    </w:p>
    <w:p w14:paraId="2421B7D1" w14:textId="77777777" w:rsidR="006A1CCC" w:rsidRPr="0036537D" w:rsidRDefault="006A1CCC" w:rsidP="00CC63C2">
      <w:pPr>
        <w:ind w:left="270" w:hanging="270"/>
        <w:rPr>
          <w:rFonts w:cstheme="minorHAnsi"/>
        </w:rPr>
      </w:pPr>
    </w:p>
    <w:p w14:paraId="4CADCD62" w14:textId="096AA3BD" w:rsidR="006A1CCC" w:rsidRPr="0036537D" w:rsidRDefault="006A1CCC" w:rsidP="00CC63C2">
      <w:pPr>
        <w:ind w:left="450" w:hanging="270"/>
        <w:rPr>
          <w:rFonts w:cstheme="minorHAnsi"/>
        </w:rPr>
      </w:pPr>
      <w:r w:rsidRPr="0036537D">
        <w:rPr>
          <w:rFonts w:cstheme="minorHAnsi"/>
        </w:rPr>
        <w:t>Priority # 1. Lecturer Animal and Veterinary Science</w:t>
      </w:r>
      <w:r w:rsidR="008A2A89">
        <w:rPr>
          <w:rFonts w:cstheme="minorHAnsi"/>
        </w:rPr>
        <w:t xml:space="preserve"> (critical teaching need)</w:t>
      </w:r>
    </w:p>
    <w:p w14:paraId="42AD085C" w14:textId="77777777" w:rsidR="006A1CCC" w:rsidRPr="0036537D" w:rsidRDefault="006A1CCC" w:rsidP="00CC63C2">
      <w:pPr>
        <w:ind w:left="450" w:hanging="270"/>
        <w:rPr>
          <w:rFonts w:cstheme="minorHAnsi"/>
        </w:rPr>
      </w:pPr>
    </w:p>
    <w:p w14:paraId="182D8ED2" w14:textId="4546BBE2" w:rsidR="00CC63C2" w:rsidRPr="0036537D" w:rsidRDefault="006A1CCC" w:rsidP="00CC63C2">
      <w:pPr>
        <w:ind w:left="450" w:hanging="270"/>
        <w:rPr>
          <w:rFonts w:cstheme="minorHAnsi"/>
        </w:rPr>
      </w:pPr>
      <w:r w:rsidRPr="0036537D">
        <w:rPr>
          <w:rFonts w:cstheme="minorHAnsi"/>
        </w:rPr>
        <w:t>Priority # 2. Assistant Professor of Agroecosystem Sustainability</w:t>
      </w:r>
      <w:r w:rsidR="008A2A89">
        <w:rPr>
          <w:rFonts w:cstheme="minorHAnsi"/>
        </w:rPr>
        <w:t xml:space="preserve"> (critical </w:t>
      </w:r>
      <w:ins w:id="0" w:author="Sue" w:date="2018-07-18T14:45:00Z">
        <w:r w:rsidR="002F6F74">
          <w:rPr>
            <w:rFonts w:cstheme="minorHAnsi"/>
          </w:rPr>
          <w:t xml:space="preserve">for short-term and longer-term </w:t>
        </w:r>
      </w:ins>
      <w:ins w:id="1" w:author="Sue" w:date="2018-07-18T15:02:00Z">
        <w:r w:rsidR="00810E56">
          <w:rPr>
            <w:rFonts w:cstheme="minorHAnsi"/>
          </w:rPr>
          <w:t>a</w:t>
        </w:r>
        <w:commentRangeStart w:id="2"/>
        <w:r w:rsidR="00810E56">
          <w:rPr>
            <w:rFonts w:cstheme="minorHAnsi"/>
          </w:rPr>
          <w:t xml:space="preserve">cademic and research </w:t>
        </w:r>
      </w:ins>
      <w:ins w:id="3" w:author="Sue" w:date="2018-07-18T14:45:00Z">
        <w:r w:rsidR="002F6F74">
          <w:rPr>
            <w:rFonts w:cstheme="minorHAnsi"/>
          </w:rPr>
          <w:t>program success</w:t>
        </w:r>
      </w:ins>
      <w:ins w:id="4" w:author="Sue" w:date="2018-07-18T15:03:00Z">
        <w:r w:rsidR="00810E56">
          <w:rPr>
            <w:rFonts w:cstheme="minorHAnsi"/>
          </w:rPr>
          <w:t xml:space="preserve"> of the SAG program</w:t>
        </w:r>
      </w:ins>
      <w:bookmarkStart w:id="5" w:name="_GoBack"/>
      <w:bookmarkEnd w:id="5"/>
      <w:ins w:id="6" w:author="Sue" w:date="2018-07-18T14:45:00Z">
        <w:r w:rsidR="002F6F74">
          <w:rPr>
            <w:rFonts w:cstheme="minorHAnsi"/>
          </w:rPr>
          <w:t xml:space="preserve"> </w:t>
        </w:r>
      </w:ins>
      <w:commentRangeEnd w:id="2"/>
      <w:ins w:id="7" w:author="Sue" w:date="2018-07-18T15:03:00Z">
        <w:r w:rsidR="00810E56">
          <w:rPr>
            <w:rStyle w:val="CommentReference"/>
          </w:rPr>
          <w:commentReference w:id="2"/>
        </w:r>
      </w:ins>
      <w:ins w:id="8" w:author="Sue" w:date="2018-07-18T14:45:00Z">
        <w:r w:rsidR="002F6F74">
          <w:rPr>
            <w:rFonts w:cstheme="minorHAnsi"/>
          </w:rPr>
          <w:t xml:space="preserve">and for </w:t>
        </w:r>
      </w:ins>
      <w:r w:rsidR="008A2A89">
        <w:rPr>
          <w:rFonts w:cstheme="minorHAnsi"/>
        </w:rPr>
        <w:t>stakeholder need</w:t>
      </w:r>
      <w:ins w:id="9" w:author="Sue" w:date="2018-07-18T14:45:00Z">
        <w:r w:rsidR="002F6F74">
          <w:rPr>
            <w:rFonts w:cstheme="minorHAnsi"/>
          </w:rPr>
          <w:t>s</w:t>
        </w:r>
      </w:ins>
      <w:r w:rsidR="008A2A89">
        <w:rPr>
          <w:rFonts w:cstheme="minorHAnsi"/>
        </w:rPr>
        <w:t>)</w:t>
      </w:r>
    </w:p>
    <w:p w14:paraId="798291F5" w14:textId="18044FF2" w:rsidR="006A1CCC" w:rsidRPr="0036537D" w:rsidRDefault="006A1CCC" w:rsidP="00CC63C2">
      <w:pPr>
        <w:ind w:left="450"/>
        <w:rPr>
          <w:rFonts w:cstheme="minorHAnsi"/>
        </w:rPr>
      </w:pPr>
    </w:p>
    <w:p w14:paraId="4B415DEB" w14:textId="0F0B4DBD" w:rsidR="006A1CCC" w:rsidRPr="0036537D" w:rsidRDefault="006A1CCC" w:rsidP="008A2A89">
      <w:pPr>
        <w:ind w:left="450" w:hanging="270"/>
        <w:rPr>
          <w:rFonts w:cstheme="minorHAnsi"/>
        </w:rPr>
      </w:pPr>
      <w:r w:rsidRPr="0036537D">
        <w:rPr>
          <w:rFonts w:cstheme="minorHAnsi"/>
        </w:rPr>
        <w:t>Priority # 3. Assistant Professor of Animal and Veterinary Sciences</w:t>
      </w:r>
      <w:r w:rsidR="00CC63C2">
        <w:rPr>
          <w:rFonts w:cstheme="minorHAnsi"/>
        </w:rPr>
        <w:t xml:space="preserve"> </w:t>
      </w:r>
      <w:r w:rsidR="008A2A89">
        <w:rPr>
          <w:rFonts w:cstheme="minorHAnsi"/>
        </w:rPr>
        <w:t>(critical for success of current pre-tenured faculty</w:t>
      </w:r>
      <w:r w:rsidR="00AB7DDF">
        <w:rPr>
          <w:rFonts w:cstheme="minorHAnsi"/>
        </w:rPr>
        <w:t>, critical stakeholder need,</w:t>
      </w:r>
      <w:r w:rsidR="008A2A89">
        <w:rPr>
          <w:rFonts w:cstheme="minorHAnsi"/>
        </w:rPr>
        <w:t xml:space="preserve"> and</w:t>
      </w:r>
      <w:r w:rsidR="00B02921">
        <w:rPr>
          <w:rFonts w:cstheme="minorHAnsi"/>
        </w:rPr>
        <w:t xml:space="preserve"> </w:t>
      </w:r>
      <w:r w:rsidR="006321B1">
        <w:rPr>
          <w:rFonts w:cstheme="minorHAnsi"/>
        </w:rPr>
        <w:t xml:space="preserve">vital for </w:t>
      </w:r>
      <w:r w:rsidR="00B02921">
        <w:rPr>
          <w:rFonts w:cstheme="minorHAnsi"/>
        </w:rPr>
        <w:t>long-</w:t>
      </w:r>
      <w:r w:rsidR="008A2A89">
        <w:rPr>
          <w:rFonts w:cstheme="minorHAnsi"/>
        </w:rPr>
        <w:t>term sustainability of program)</w:t>
      </w:r>
    </w:p>
    <w:p w14:paraId="0BA055F0" w14:textId="77777777" w:rsidR="00A01FB1" w:rsidRDefault="00A01FB1" w:rsidP="006A1CCC">
      <w:pPr>
        <w:rPr>
          <w:rFonts w:cstheme="minorHAnsi"/>
          <w:b/>
        </w:rPr>
      </w:pPr>
    </w:p>
    <w:p w14:paraId="1E7A7887" w14:textId="77777777" w:rsidR="00A01FB1" w:rsidRDefault="00A01FB1" w:rsidP="006A1CCC">
      <w:pPr>
        <w:rPr>
          <w:rFonts w:cstheme="minorHAnsi"/>
          <w:b/>
        </w:rPr>
      </w:pPr>
    </w:p>
    <w:p w14:paraId="3E2D9FD2" w14:textId="77777777" w:rsidR="00A01FB1" w:rsidRDefault="00A01FB1" w:rsidP="006A1CCC">
      <w:pPr>
        <w:rPr>
          <w:rFonts w:cstheme="minorHAnsi"/>
          <w:b/>
        </w:rPr>
      </w:pPr>
    </w:p>
    <w:p w14:paraId="2D789C96" w14:textId="77777777" w:rsidR="00A01FB1" w:rsidRDefault="00A01FB1" w:rsidP="006A1CCC">
      <w:pPr>
        <w:rPr>
          <w:rFonts w:cstheme="minorHAnsi"/>
          <w:b/>
        </w:rPr>
      </w:pPr>
    </w:p>
    <w:p w14:paraId="577C579A" w14:textId="77777777" w:rsidR="00A01FB1" w:rsidRDefault="00A01FB1" w:rsidP="006A1CCC">
      <w:pPr>
        <w:rPr>
          <w:rFonts w:cstheme="minorHAnsi"/>
          <w:b/>
        </w:rPr>
      </w:pPr>
    </w:p>
    <w:p w14:paraId="352CB711" w14:textId="77777777" w:rsidR="00A01FB1" w:rsidRDefault="00A01FB1" w:rsidP="006A1CCC">
      <w:pPr>
        <w:rPr>
          <w:rFonts w:cstheme="minorHAnsi"/>
          <w:b/>
        </w:rPr>
      </w:pPr>
    </w:p>
    <w:p w14:paraId="05566440" w14:textId="77777777" w:rsidR="00A01FB1" w:rsidRDefault="00A01FB1" w:rsidP="006A1CCC">
      <w:pPr>
        <w:rPr>
          <w:rFonts w:cstheme="minorHAnsi"/>
          <w:b/>
        </w:rPr>
      </w:pPr>
    </w:p>
    <w:p w14:paraId="548D26C3" w14:textId="77777777" w:rsidR="00A01FB1" w:rsidRDefault="00A01FB1" w:rsidP="006A1CCC">
      <w:pPr>
        <w:rPr>
          <w:rFonts w:cstheme="minorHAnsi"/>
          <w:b/>
        </w:rPr>
      </w:pPr>
    </w:p>
    <w:p w14:paraId="294A0CE7" w14:textId="77777777" w:rsidR="00A01FB1" w:rsidRDefault="00A01FB1" w:rsidP="006A1CCC">
      <w:pPr>
        <w:rPr>
          <w:rFonts w:cstheme="minorHAnsi"/>
          <w:b/>
        </w:rPr>
      </w:pPr>
    </w:p>
    <w:p w14:paraId="0F0C226E" w14:textId="77777777" w:rsidR="00A01FB1" w:rsidRDefault="00A01FB1" w:rsidP="006A1CCC">
      <w:pPr>
        <w:rPr>
          <w:rFonts w:cstheme="minorHAnsi"/>
          <w:b/>
        </w:rPr>
      </w:pPr>
    </w:p>
    <w:p w14:paraId="6F2F89E4" w14:textId="77777777" w:rsidR="00A01FB1" w:rsidRDefault="00A01FB1" w:rsidP="006A1CCC">
      <w:pPr>
        <w:rPr>
          <w:rFonts w:cstheme="minorHAnsi"/>
          <w:b/>
        </w:rPr>
      </w:pPr>
    </w:p>
    <w:p w14:paraId="12306C86" w14:textId="77777777" w:rsidR="00A01FB1" w:rsidRDefault="00A01FB1" w:rsidP="006A1CCC">
      <w:pPr>
        <w:rPr>
          <w:rFonts w:cstheme="minorHAnsi"/>
          <w:b/>
        </w:rPr>
      </w:pPr>
    </w:p>
    <w:p w14:paraId="72BC3E0D" w14:textId="77777777" w:rsidR="00A01FB1" w:rsidRDefault="00A01FB1" w:rsidP="006A1CCC">
      <w:pPr>
        <w:rPr>
          <w:rFonts w:cstheme="minorHAnsi"/>
          <w:b/>
        </w:rPr>
      </w:pPr>
    </w:p>
    <w:p w14:paraId="7514FC32" w14:textId="77777777" w:rsidR="00A01FB1" w:rsidRDefault="00A01FB1" w:rsidP="006A1CCC">
      <w:pPr>
        <w:rPr>
          <w:rFonts w:cstheme="minorHAnsi"/>
          <w:b/>
        </w:rPr>
      </w:pPr>
    </w:p>
    <w:p w14:paraId="69344795" w14:textId="77777777" w:rsidR="00A01FB1" w:rsidRDefault="00A01FB1" w:rsidP="006A1CCC">
      <w:pPr>
        <w:rPr>
          <w:rFonts w:cstheme="minorHAnsi"/>
          <w:b/>
        </w:rPr>
      </w:pPr>
    </w:p>
    <w:p w14:paraId="6095F4C8" w14:textId="77777777" w:rsidR="00A01FB1" w:rsidRDefault="00A01FB1" w:rsidP="006A1CCC">
      <w:pPr>
        <w:rPr>
          <w:rFonts w:cstheme="minorHAnsi"/>
          <w:b/>
        </w:rPr>
      </w:pPr>
    </w:p>
    <w:p w14:paraId="6F9A6B30" w14:textId="77777777" w:rsidR="00A01FB1" w:rsidRDefault="00A01FB1" w:rsidP="006A1CCC">
      <w:pPr>
        <w:rPr>
          <w:rFonts w:cstheme="minorHAnsi"/>
          <w:b/>
        </w:rPr>
      </w:pPr>
    </w:p>
    <w:p w14:paraId="6696B9FB" w14:textId="77777777" w:rsidR="00A01FB1" w:rsidRDefault="00A01FB1" w:rsidP="006A1CCC">
      <w:pPr>
        <w:rPr>
          <w:rFonts w:cstheme="minorHAnsi"/>
          <w:b/>
        </w:rPr>
      </w:pPr>
    </w:p>
    <w:p w14:paraId="25BCCADA" w14:textId="120F0DF2" w:rsidR="006A1CCC" w:rsidRPr="0036537D" w:rsidRDefault="006A1CCC" w:rsidP="006A1CCC">
      <w:pPr>
        <w:rPr>
          <w:rFonts w:cstheme="minorHAnsi"/>
          <w:b/>
        </w:rPr>
      </w:pPr>
      <w:r w:rsidRPr="0036537D">
        <w:rPr>
          <w:rFonts w:cstheme="minorHAnsi"/>
          <w:b/>
        </w:rPr>
        <w:t>2. Lecturer – Please clarify the specific courses to be taught by this position.</w:t>
      </w:r>
    </w:p>
    <w:p w14:paraId="121B67FB" w14:textId="77777777" w:rsidR="006A1CCC" w:rsidRPr="0036537D" w:rsidRDefault="006A1CCC" w:rsidP="006A1CCC">
      <w:pPr>
        <w:rPr>
          <w:rFonts w:cstheme="minorHAnsi"/>
          <w:b/>
        </w:rPr>
      </w:pPr>
    </w:p>
    <w:p w14:paraId="56BED5CD" w14:textId="060D8371" w:rsidR="006A1CCC" w:rsidRPr="0036537D" w:rsidRDefault="006A1CCC" w:rsidP="009C14D9">
      <w:pPr>
        <w:ind w:left="450"/>
        <w:rPr>
          <w:rFonts w:cstheme="minorHAnsi"/>
        </w:rPr>
      </w:pPr>
      <w:r w:rsidRPr="0036537D">
        <w:rPr>
          <w:rFonts w:cstheme="minorHAnsi"/>
        </w:rPr>
        <w:t xml:space="preserve">Experiential and laboratory classes at the Witter Center are critical to the AVS teaching mission. </w:t>
      </w:r>
      <w:r w:rsidR="00C961F5" w:rsidRPr="0036537D">
        <w:rPr>
          <w:rFonts w:cstheme="minorHAnsi"/>
        </w:rPr>
        <w:t xml:space="preserve">In addition, </w:t>
      </w:r>
      <w:r w:rsidR="00DD14D3" w:rsidRPr="0036537D">
        <w:rPr>
          <w:rFonts w:cstheme="minorHAnsi"/>
        </w:rPr>
        <w:t>due to increasing demand</w:t>
      </w:r>
      <w:r w:rsidR="006321B1">
        <w:rPr>
          <w:rFonts w:cstheme="minorHAnsi"/>
        </w:rPr>
        <w:t>,</w:t>
      </w:r>
      <w:r w:rsidR="00DD14D3" w:rsidRPr="0036537D">
        <w:rPr>
          <w:rFonts w:cstheme="minorHAnsi"/>
        </w:rPr>
        <w:t xml:space="preserve"> </w:t>
      </w:r>
      <w:r w:rsidR="00C961F5" w:rsidRPr="0036537D">
        <w:rPr>
          <w:rFonts w:cstheme="minorHAnsi"/>
        </w:rPr>
        <w:t xml:space="preserve">the foundational </w:t>
      </w:r>
      <w:r w:rsidR="00DD1E45" w:rsidRPr="0036537D">
        <w:rPr>
          <w:rFonts w:cstheme="minorHAnsi"/>
        </w:rPr>
        <w:t xml:space="preserve">animal science class </w:t>
      </w:r>
      <w:r w:rsidR="006321B1">
        <w:rPr>
          <w:rFonts w:cstheme="minorHAnsi"/>
        </w:rPr>
        <w:t>(</w:t>
      </w:r>
      <w:r w:rsidR="00DD1E45" w:rsidRPr="0036537D">
        <w:rPr>
          <w:rFonts w:cstheme="minorHAnsi"/>
        </w:rPr>
        <w:t xml:space="preserve">AVS 145/146 </w:t>
      </w:r>
      <w:r w:rsidR="006321B1">
        <w:rPr>
          <w:rFonts w:cstheme="minorHAnsi"/>
        </w:rPr>
        <w:t xml:space="preserve">) </w:t>
      </w:r>
      <w:r w:rsidR="00DD1E45" w:rsidRPr="0036537D">
        <w:rPr>
          <w:rFonts w:cstheme="minorHAnsi"/>
        </w:rPr>
        <w:t xml:space="preserve">is overenrolled and now needs to be offered </w:t>
      </w:r>
      <w:r w:rsidR="00F97724" w:rsidRPr="0036537D">
        <w:rPr>
          <w:rFonts w:cstheme="minorHAnsi"/>
        </w:rPr>
        <w:t xml:space="preserve">both </w:t>
      </w:r>
      <w:r w:rsidR="00DD1E45" w:rsidRPr="0036537D">
        <w:rPr>
          <w:rFonts w:cstheme="minorHAnsi"/>
        </w:rPr>
        <w:t xml:space="preserve">Fall and Spring semesters. </w:t>
      </w:r>
      <w:r w:rsidR="00DD14D3" w:rsidRPr="0036537D">
        <w:rPr>
          <w:rFonts w:cstheme="minorHAnsi"/>
        </w:rPr>
        <w:t>For these reasons the</w:t>
      </w:r>
      <w:r w:rsidR="006321B1">
        <w:rPr>
          <w:rFonts w:cstheme="minorHAnsi"/>
        </w:rPr>
        <w:t xml:space="preserve"> l</w:t>
      </w:r>
      <w:r w:rsidRPr="0036537D">
        <w:rPr>
          <w:rFonts w:cstheme="minorHAnsi"/>
        </w:rPr>
        <w:t>ecturer is ranked number 1.</w:t>
      </w:r>
    </w:p>
    <w:p w14:paraId="0E41B838" w14:textId="6A892AA9" w:rsidR="006A1CCC" w:rsidRPr="0036537D" w:rsidRDefault="006A1CCC" w:rsidP="009C14D9">
      <w:pPr>
        <w:ind w:left="450"/>
        <w:rPr>
          <w:rFonts w:cstheme="minorHAnsi"/>
        </w:rPr>
      </w:pPr>
    </w:p>
    <w:p w14:paraId="1146C1C0" w14:textId="36394FCF" w:rsidR="006A1CCC" w:rsidRPr="0036537D" w:rsidRDefault="006A1CCC" w:rsidP="009C14D9">
      <w:pPr>
        <w:ind w:left="450"/>
        <w:rPr>
          <w:rFonts w:cstheme="minorHAnsi"/>
        </w:rPr>
      </w:pPr>
      <w:r w:rsidRPr="0036537D">
        <w:rPr>
          <w:rFonts w:cstheme="minorHAnsi"/>
        </w:rPr>
        <w:t xml:space="preserve">The lecturer will provide general animal science instruction, while also offering species specific instruction depending on his/her background.  </w:t>
      </w:r>
    </w:p>
    <w:p w14:paraId="628394CD" w14:textId="77777777" w:rsidR="006A1CCC" w:rsidRPr="0036537D" w:rsidRDefault="006A1CCC" w:rsidP="009C14D9">
      <w:pPr>
        <w:ind w:left="450"/>
        <w:rPr>
          <w:rFonts w:cstheme="minorHAnsi"/>
        </w:rPr>
      </w:pPr>
    </w:p>
    <w:p w14:paraId="6CF06332" w14:textId="4FB78AFF" w:rsidR="006A1CCC" w:rsidRPr="0036537D" w:rsidRDefault="006A1CCC" w:rsidP="009C14D9">
      <w:pPr>
        <w:ind w:left="450"/>
        <w:rPr>
          <w:rFonts w:cstheme="minorHAnsi"/>
        </w:rPr>
      </w:pPr>
      <w:r w:rsidRPr="0036537D">
        <w:rPr>
          <w:rFonts w:cstheme="minorHAnsi"/>
        </w:rPr>
        <w:t>General classes will be:</w:t>
      </w:r>
    </w:p>
    <w:p w14:paraId="4F5C2776" w14:textId="77777777" w:rsidR="00597A33" w:rsidRPr="0036537D" w:rsidRDefault="00597A33" w:rsidP="009C14D9">
      <w:pPr>
        <w:ind w:left="450"/>
        <w:rPr>
          <w:rFonts w:cstheme="minorHAnsi"/>
        </w:rPr>
      </w:pPr>
    </w:p>
    <w:p w14:paraId="5D1A767D" w14:textId="1301F7A0" w:rsidR="006A1CCC" w:rsidRPr="0036537D" w:rsidRDefault="006A1CCC" w:rsidP="009C14D9">
      <w:pPr>
        <w:ind w:left="450"/>
        <w:rPr>
          <w:rFonts w:cstheme="minorHAnsi"/>
        </w:rPr>
      </w:pPr>
      <w:r w:rsidRPr="0036537D">
        <w:rPr>
          <w:rFonts w:cstheme="minorHAnsi"/>
        </w:rPr>
        <w:t xml:space="preserve">AVS 145/ 146 </w:t>
      </w:r>
      <w:r w:rsidR="00D92DC9" w:rsidRPr="0036537D">
        <w:rPr>
          <w:rFonts w:cstheme="minorHAnsi"/>
        </w:rPr>
        <w:t xml:space="preserve">- </w:t>
      </w:r>
      <w:r w:rsidRPr="0036537D">
        <w:rPr>
          <w:rFonts w:cstheme="minorHAnsi"/>
        </w:rPr>
        <w:t>Introduction to Animal Science /with lab</w:t>
      </w:r>
      <w:r w:rsidR="002E682E" w:rsidRPr="0036537D">
        <w:rPr>
          <w:rFonts w:cstheme="minorHAnsi"/>
        </w:rPr>
        <w:t xml:space="preserve">. 4 cr. </w:t>
      </w:r>
      <w:r w:rsidRPr="0036537D">
        <w:rPr>
          <w:rFonts w:cstheme="minorHAnsi"/>
        </w:rPr>
        <w:t xml:space="preserve"> (Fall and Spring) </w:t>
      </w:r>
    </w:p>
    <w:p w14:paraId="5B408707" w14:textId="57047F8B" w:rsidR="006A1CCC" w:rsidRPr="0036537D" w:rsidRDefault="006A1CCC" w:rsidP="009C14D9">
      <w:pPr>
        <w:ind w:left="450"/>
        <w:rPr>
          <w:rFonts w:cstheme="minorHAnsi"/>
        </w:rPr>
      </w:pPr>
      <w:r w:rsidRPr="0036537D">
        <w:rPr>
          <w:rFonts w:cstheme="minorHAnsi"/>
        </w:rPr>
        <w:t>AVS 396 - Field Experience i</w:t>
      </w:r>
      <w:r w:rsidR="002E682E" w:rsidRPr="0036537D">
        <w:rPr>
          <w:rFonts w:cstheme="minorHAnsi"/>
        </w:rPr>
        <w:t xml:space="preserve">n Animal and Veterinary Science. 1-4 cr. </w:t>
      </w:r>
      <w:r w:rsidRPr="0036537D">
        <w:rPr>
          <w:rFonts w:cstheme="minorHAnsi"/>
        </w:rPr>
        <w:t xml:space="preserve">(Fall and Spring)  </w:t>
      </w:r>
    </w:p>
    <w:p w14:paraId="55890DC7" w14:textId="058A4A39" w:rsidR="006A1CCC" w:rsidRPr="0036537D" w:rsidRDefault="006A1CCC" w:rsidP="009C14D9">
      <w:pPr>
        <w:ind w:left="450"/>
        <w:rPr>
          <w:rFonts w:cstheme="minorHAnsi"/>
        </w:rPr>
      </w:pPr>
      <w:r w:rsidRPr="0036537D">
        <w:rPr>
          <w:rFonts w:cstheme="minorHAnsi"/>
        </w:rPr>
        <w:t>NFA 117 - Issues and Opportunities</w:t>
      </w:r>
      <w:r w:rsidR="002E682E" w:rsidRPr="0036537D">
        <w:rPr>
          <w:rFonts w:cstheme="minorHAnsi"/>
        </w:rPr>
        <w:t>.</w:t>
      </w:r>
      <w:r w:rsidRPr="0036537D">
        <w:rPr>
          <w:rFonts w:cstheme="minorHAnsi"/>
        </w:rPr>
        <w:t xml:space="preserve"> </w:t>
      </w:r>
      <w:r w:rsidR="002E682E" w:rsidRPr="0036537D">
        <w:rPr>
          <w:rFonts w:cstheme="minorHAnsi"/>
        </w:rPr>
        <w:t xml:space="preserve">1 cr. </w:t>
      </w:r>
      <w:r w:rsidRPr="0036537D">
        <w:rPr>
          <w:rFonts w:cstheme="minorHAnsi"/>
        </w:rPr>
        <w:t>(Fall)</w:t>
      </w:r>
      <w:r w:rsidR="002E682E" w:rsidRPr="0036537D">
        <w:rPr>
          <w:rFonts w:cstheme="minorHAnsi"/>
        </w:rPr>
        <w:t xml:space="preserve">. </w:t>
      </w:r>
    </w:p>
    <w:p w14:paraId="05E27D43" w14:textId="77777777" w:rsidR="006A1CCC" w:rsidRPr="0036537D" w:rsidRDefault="006A1CCC" w:rsidP="009C14D9">
      <w:pPr>
        <w:ind w:left="450"/>
        <w:rPr>
          <w:rFonts w:cstheme="minorHAnsi"/>
        </w:rPr>
      </w:pPr>
    </w:p>
    <w:p w14:paraId="5CEC3161" w14:textId="7D1F3DC6" w:rsidR="006A1CCC" w:rsidRPr="0036537D" w:rsidRDefault="006A1CCC" w:rsidP="009C14D9">
      <w:pPr>
        <w:ind w:left="450"/>
        <w:rPr>
          <w:rFonts w:cstheme="minorHAnsi"/>
        </w:rPr>
      </w:pPr>
      <w:r w:rsidRPr="0036537D">
        <w:rPr>
          <w:rFonts w:cstheme="minorHAnsi"/>
        </w:rPr>
        <w:t>Depending on the individual's b</w:t>
      </w:r>
      <w:r w:rsidR="00A26941" w:rsidRPr="0036537D">
        <w:rPr>
          <w:rFonts w:cstheme="minorHAnsi"/>
        </w:rPr>
        <w:t xml:space="preserve">ackground, he/she will instruct </w:t>
      </w:r>
      <w:commentRangeStart w:id="10"/>
      <w:del w:id="11" w:author="Sue" w:date="2018-07-18T14:46:00Z">
        <w:r w:rsidR="00A26941" w:rsidRPr="0036537D" w:rsidDel="002F6F74">
          <w:rPr>
            <w:rFonts w:cstheme="minorHAnsi"/>
          </w:rPr>
          <w:delText xml:space="preserve">or </w:delText>
        </w:r>
        <w:r w:rsidRPr="0036537D" w:rsidDel="002F6F74">
          <w:rPr>
            <w:rFonts w:cstheme="minorHAnsi"/>
          </w:rPr>
          <w:delText>co</w:delText>
        </w:r>
        <w:r w:rsidR="00A26941" w:rsidRPr="0036537D" w:rsidDel="002F6F74">
          <w:rPr>
            <w:rFonts w:cstheme="minorHAnsi"/>
          </w:rPr>
          <w:delText>-</w:delText>
        </w:r>
        <w:r w:rsidRPr="0036537D" w:rsidDel="002F6F74">
          <w:rPr>
            <w:rFonts w:cstheme="minorHAnsi"/>
          </w:rPr>
          <w:delText xml:space="preserve">instruct </w:delText>
        </w:r>
      </w:del>
      <w:r w:rsidRPr="0036537D">
        <w:rPr>
          <w:rFonts w:cstheme="minorHAnsi"/>
        </w:rPr>
        <w:t>one</w:t>
      </w:r>
      <w:commentRangeEnd w:id="10"/>
      <w:r w:rsidR="002F6F74">
        <w:rPr>
          <w:rStyle w:val="CommentReference"/>
        </w:rPr>
        <w:commentReference w:id="10"/>
      </w:r>
      <w:r w:rsidRPr="0036537D">
        <w:rPr>
          <w:rFonts w:cstheme="minorHAnsi"/>
        </w:rPr>
        <w:t xml:space="preserve"> or more of the following </w:t>
      </w:r>
      <w:r w:rsidR="00DD14D3" w:rsidRPr="0036537D">
        <w:rPr>
          <w:rFonts w:cstheme="minorHAnsi"/>
        </w:rPr>
        <w:t>species-</w:t>
      </w:r>
      <w:r w:rsidR="00DD1E45" w:rsidRPr="0036537D">
        <w:rPr>
          <w:rFonts w:cstheme="minorHAnsi"/>
        </w:rPr>
        <w:t xml:space="preserve">specific </w:t>
      </w:r>
      <w:r w:rsidRPr="0036537D">
        <w:rPr>
          <w:rFonts w:cstheme="minorHAnsi"/>
        </w:rPr>
        <w:t xml:space="preserve">classes: </w:t>
      </w:r>
    </w:p>
    <w:p w14:paraId="6C2F3F5C" w14:textId="77777777" w:rsidR="006A1CCC" w:rsidRPr="0036537D" w:rsidRDefault="006A1CCC" w:rsidP="009C14D9">
      <w:pPr>
        <w:ind w:left="450"/>
        <w:rPr>
          <w:rFonts w:cstheme="minorHAnsi"/>
        </w:rPr>
      </w:pPr>
    </w:p>
    <w:p w14:paraId="6B9EA68D" w14:textId="1F03F55E" w:rsidR="006A1CCC" w:rsidRPr="0036537D" w:rsidRDefault="006A1CCC" w:rsidP="009C14D9">
      <w:pPr>
        <w:ind w:left="450"/>
        <w:rPr>
          <w:rFonts w:cstheme="minorHAnsi"/>
        </w:rPr>
      </w:pPr>
      <w:r w:rsidRPr="0036537D">
        <w:rPr>
          <w:rFonts w:cstheme="minorHAnsi"/>
        </w:rPr>
        <w:t>AVS 347 Dairy Cattle Technology Lab</w:t>
      </w:r>
    </w:p>
    <w:p w14:paraId="4068726C" w14:textId="5F115B6C" w:rsidR="006A1CCC" w:rsidRPr="0036537D" w:rsidRDefault="006A1CCC" w:rsidP="009C14D9">
      <w:pPr>
        <w:ind w:left="450"/>
        <w:rPr>
          <w:rFonts w:cstheme="minorHAnsi"/>
        </w:rPr>
      </w:pPr>
      <w:r w:rsidRPr="0036537D">
        <w:rPr>
          <w:rFonts w:cstheme="minorHAnsi"/>
        </w:rPr>
        <w:t>AVS 303 Equine Management Cooperative</w:t>
      </w:r>
      <w:r w:rsidR="00597A33" w:rsidRPr="0036537D">
        <w:rPr>
          <w:rFonts w:cstheme="minorHAnsi"/>
        </w:rPr>
        <w:t xml:space="preserve"> </w:t>
      </w:r>
    </w:p>
    <w:p w14:paraId="5D51828C" w14:textId="77777777" w:rsidR="002F6F74" w:rsidRDefault="006A1CCC" w:rsidP="009C14D9">
      <w:pPr>
        <w:ind w:left="450"/>
        <w:rPr>
          <w:ins w:id="12" w:author="Sue" w:date="2018-07-18T14:47:00Z"/>
          <w:rFonts w:cstheme="minorHAnsi"/>
        </w:rPr>
      </w:pPr>
      <w:r w:rsidRPr="0036537D">
        <w:rPr>
          <w:rFonts w:cstheme="minorHAnsi"/>
        </w:rPr>
        <w:t>AVS 3XX Sheep Management (proposed)</w:t>
      </w:r>
    </w:p>
    <w:p w14:paraId="2155192C" w14:textId="5E8149EA" w:rsidR="002F6F74" w:rsidRDefault="002F6F74" w:rsidP="009C14D9">
      <w:pPr>
        <w:ind w:left="450"/>
        <w:rPr>
          <w:ins w:id="13" w:author="Sue" w:date="2018-07-18T14:52:00Z"/>
          <w:rFonts w:cstheme="minorHAnsi"/>
        </w:rPr>
      </w:pPr>
      <w:ins w:id="14" w:author="Sue" w:date="2018-07-18T14:49:00Z">
        <w:r>
          <w:rPr>
            <w:rFonts w:cstheme="minorHAnsi"/>
          </w:rPr>
          <w:t>AVS 349 Livestock Management</w:t>
        </w:r>
      </w:ins>
      <w:ins w:id="15" w:author="Sue" w:date="2018-07-18T14:58:00Z">
        <w:r w:rsidR="00810E56">
          <w:rPr>
            <w:rFonts w:cstheme="minorHAnsi"/>
          </w:rPr>
          <w:t xml:space="preserve"> (currently not taught due to insufficient faculty time)</w:t>
        </w:r>
      </w:ins>
    </w:p>
    <w:p w14:paraId="0C372D3D" w14:textId="77777777" w:rsidR="00810E56" w:rsidRDefault="002F6F74" w:rsidP="00810E56">
      <w:pPr>
        <w:ind w:left="450"/>
        <w:rPr>
          <w:ins w:id="16" w:author="Sue" w:date="2018-07-18T14:58:00Z"/>
          <w:rFonts w:cstheme="minorHAnsi"/>
        </w:rPr>
      </w:pPr>
      <w:ins w:id="17" w:author="Sue" w:date="2018-07-18T14:52:00Z">
        <w:r>
          <w:rPr>
            <w:rFonts w:cstheme="minorHAnsi"/>
          </w:rPr>
          <w:t>AVS 351 Animal Science Techniques</w:t>
        </w:r>
      </w:ins>
      <w:r w:rsidR="00597A33" w:rsidRPr="0036537D">
        <w:rPr>
          <w:rFonts w:cstheme="minorHAnsi"/>
        </w:rPr>
        <w:t xml:space="preserve"> </w:t>
      </w:r>
      <w:ins w:id="18" w:author="Sue" w:date="2018-07-18T14:58:00Z">
        <w:r w:rsidR="00810E56">
          <w:rPr>
            <w:rFonts w:cstheme="minorHAnsi"/>
          </w:rPr>
          <w:t>(currently not taught due to insufficient faculty time)</w:t>
        </w:r>
      </w:ins>
    </w:p>
    <w:p w14:paraId="01FA752D" w14:textId="3BCF3821" w:rsidR="006A1CCC" w:rsidRPr="0036537D" w:rsidRDefault="00810E56" w:rsidP="009C14D9">
      <w:pPr>
        <w:ind w:left="450"/>
        <w:rPr>
          <w:rFonts w:cstheme="minorHAnsi"/>
        </w:rPr>
      </w:pPr>
      <w:ins w:id="19" w:author="Sue" w:date="2018-07-18T14:58:00Z">
        <w:r>
          <w:rPr>
            <w:rFonts w:cstheme="minorHAnsi"/>
          </w:rPr>
          <w:t>AVS 4XX Advanced Companion and Exotic Animals (proposed due to student interest)</w:t>
        </w:r>
      </w:ins>
    </w:p>
    <w:p w14:paraId="006DEDF5" w14:textId="77777777" w:rsidR="006A1CCC" w:rsidRPr="0036537D" w:rsidRDefault="006A1CCC" w:rsidP="009C14D9">
      <w:pPr>
        <w:ind w:left="450"/>
        <w:rPr>
          <w:rFonts w:cstheme="minorHAnsi"/>
        </w:rPr>
      </w:pPr>
    </w:p>
    <w:p w14:paraId="144E82BC" w14:textId="3C76AFBD" w:rsidR="006A1CCC" w:rsidRPr="0036537D" w:rsidRDefault="00597A33" w:rsidP="009C14D9">
      <w:pPr>
        <w:ind w:left="450"/>
        <w:rPr>
          <w:rFonts w:cstheme="minorHAnsi"/>
        </w:rPr>
      </w:pPr>
      <w:r w:rsidRPr="0036537D">
        <w:rPr>
          <w:rFonts w:cstheme="minorHAnsi"/>
        </w:rPr>
        <w:t>The formal teaching commitme</w:t>
      </w:r>
      <w:r w:rsidR="00CC63C2">
        <w:rPr>
          <w:rFonts w:cstheme="minorHAnsi"/>
        </w:rPr>
        <w:t>nt will be</w:t>
      </w:r>
      <w:r w:rsidR="006A1CCC" w:rsidRPr="0036537D">
        <w:rPr>
          <w:rFonts w:cstheme="minorHAnsi"/>
        </w:rPr>
        <w:t xml:space="preserve"> 9 credits a semester</w:t>
      </w:r>
      <w:r w:rsidRPr="0036537D">
        <w:rPr>
          <w:rFonts w:cstheme="minorHAnsi"/>
        </w:rPr>
        <w:t xml:space="preserve"> (18 credits total)</w:t>
      </w:r>
      <w:r w:rsidR="00F1097D" w:rsidRPr="0036537D">
        <w:rPr>
          <w:rFonts w:cstheme="minorHAnsi"/>
        </w:rPr>
        <w:t xml:space="preserve">. </w:t>
      </w:r>
      <w:r w:rsidR="00502F03" w:rsidRPr="0036537D">
        <w:rPr>
          <w:rFonts w:cstheme="minorHAnsi"/>
        </w:rPr>
        <w:t xml:space="preserve"> </w:t>
      </w:r>
    </w:p>
    <w:p w14:paraId="22FA2FA6" w14:textId="77777777" w:rsidR="006A1CCC" w:rsidRPr="0036537D" w:rsidRDefault="006A1CCC" w:rsidP="009C14D9">
      <w:pPr>
        <w:ind w:left="450"/>
        <w:rPr>
          <w:rFonts w:cstheme="minorHAnsi"/>
        </w:rPr>
      </w:pPr>
    </w:p>
    <w:p w14:paraId="77E55C66" w14:textId="3AB0501F" w:rsidR="00646337" w:rsidRPr="0036537D" w:rsidRDefault="00502F03" w:rsidP="009C14D9">
      <w:pPr>
        <w:ind w:left="450"/>
        <w:rPr>
          <w:rFonts w:cstheme="minorHAnsi"/>
        </w:rPr>
      </w:pPr>
      <w:r w:rsidRPr="0036537D">
        <w:rPr>
          <w:rFonts w:cstheme="minorHAnsi"/>
        </w:rPr>
        <w:t>This lecturer</w:t>
      </w:r>
      <w:r w:rsidR="006A1CCC" w:rsidRPr="0036537D">
        <w:rPr>
          <w:rFonts w:cstheme="minorHAnsi"/>
        </w:rPr>
        <w:t xml:space="preserve"> will take on responsibilities in advising, recruitment a</w:t>
      </w:r>
      <w:r w:rsidR="00597A33" w:rsidRPr="0036537D">
        <w:rPr>
          <w:rFonts w:cstheme="minorHAnsi"/>
        </w:rPr>
        <w:t>nd curriculum development along</w:t>
      </w:r>
      <w:r w:rsidR="006A1CCC" w:rsidRPr="0036537D">
        <w:rPr>
          <w:rFonts w:cstheme="minorHAnsi"/>
        </w:rPr>
        <w:t xml:space="preserve">side other faculty. </w:t>
      </w:r>
      <w:r w:rsidR="00F1097D" w:rsidRPr="0036537D">
        <w:rPr>
          <w:rFonts w:cstheme="minorHAnsi"/>
        </w:rPr>
        <w:t>This position potentially frees senior faculty to meet other teaching, research, or administrative needs.</w:t>
      </w:r>
    </w:p>
    <w:p w14:paraId="18FE8D62" w14:textId="7882A417" w:rsidR="00DD1E45" w:rsidRPr="0036537D" w:rsidRDefault="00DD1E45" w:rsidP="006A1CCC">
      <w:pPr>
        <w:rPr>
          <w:rFonts w:cstheme="minorHAnsi"/>
        </w:rPr>
      </w:pPr>
    </w:p>
    <w:p w14:paraId="542FD165" w14:textId="77777777" w:rsidR="00A01FB1" w:rsidRDefault="00A01FB1" w:rsidP="00DD1E45">
      <w:pPr>
        <w:rPr>
          <w:rFonts w:cstheme="minorHAnsi"/>
          <w:b/>
        </w:rPr>
      </w:pPr>
    </w:p>
    <w:p w14:paraId="713E3B91" w14:textId="77777777" w:rsidR="00A01FB1" w:rsidRDefault="00A01FB1" w:rsidP="00DD1E45">
      <w:pPr>
        <w:rPr>
          <w:rFonts w:cstheme="minorHAnsi"/>
          <w:b/>
        </w:rPr>
      </w:pPr>
    </w:p>
    <w:p w14:paraId="7E2F95EE" w14:textId="77777777" w:rsidR="00A01FB1" w:rsidRDefault="00A01FB1" w:rsidP="00DD1E45">
      <w:pPr>
        <w:rPr>
          <w:rFonts w:cstheme="minorHAnsi"/>
          <w:b/>
        </w:rPr>
      </w:pPr>
    </w:p>
    <w:p w14:paraId="116AAD2B" w14:textId="77777777" w:rsidR="00A01FB1" w:rsidRDefault="00A01FB1" w:rsidP="00DD1E45">
      <w:pPr>
        <w:rPr>
          <w:rFonts w:cstheme="minorHAnsi"/>
          <w:b/>
        </w:rPr>
      </w:pPr>
    </w:p>
    <w:p w14:paraId="49C19079" w14:textId="77777777" w:rsidR="00A01FB1" w:rsidRDefault="00A01FB1" w:rsidP="00DD1E45">
      <w:pPr>
        <w:rPr>
          <w:rFonts w:cstheme="minorHAnsi"/>
          <w:b/>
        </w:rPr>
      </w:pPr>
    </w:p>
    <w:p w14:paraId="4F042243" w14:textId="77777777" w:rsidR="00A01FB1" w:rsidRDefault="00A01FB1" w:rsidP="00DD1E45">
      <w:pPr>
        <w:rPr>
          <w:rFonts w:cstheme="minorHAnsi"/>
          <w:b/>
        </w:rPr>
      </w:pPr>
    </w:p>
    <w:p w14:paraId="50CB5765" w14:textId="77777777" w:rsidR="00A01FB1" w:rsidRDefault="00A01FB1" w:rsidP="00DD1E45">
      <w:pPr>
        <w:rPr>
          <w:rFonts w:cstheme="minorHAnsi"/>
          <w:b/>
        </w:rPr>
      </w:pPr>
    </w:p>
    <w:p w14:paraId="151CFC7E" w14:textId="77777777" w:rsidR="00A01FB1" w:rsidRDefault="00A01FB1" w:rsidP="00DD1E45">
      <w:pPr>
        <w:rPr>
          <w:rFonts w:cstheme="minorHAnsi"/>
          <w:b/>
        </w:rPr>
      </w:pPr>
    </w:p>
    <w:p w14:paraId="25A90CD6" w14:textId="77777777" w:rsidR="00A01FB1" w:rsidRDefault="00A01FB1" w:rsidP="00DD1E45">
      <w:pPr>
        <w:rPr>
          <w:rFonts w:cstheme="minorHAnsi"/>
          <w:b/>
        </w:rPr>
      </w:pPr>
    </w:p>
    <w:p w14:paraId="7407A92F" w14:textId="77777777" w:rsidR="00A01FB1" w:rsidRDefault="00A01FB1" w:rsidP="00DD1E45">
      <w:pPr>
        <w:rPr>
          <w:rFonts w:cstheme="minorHAnsi"/>
          <w:b/>
        </w:rPr>
      </w:pPr>
    </w:p>
    <w:p w14:paraId="42C7712E" w14:textId="77777777" w:rsidR="00A01FB1" w:rsidRDefault="00A01FB1" w:rsidP="00DD1E45">
      <w:pPr>
        <w:rPr>
          <w:rFonts w:cstheme="minorHAnsi"/>
          <w:b/>
        </w:rPr>
      </w:pPr>
    </w:p>
    <w:p w14:paraId="5A981CA1" w14:textId="77777777" w:rsidR="00A01FB1" w:rsidRDefault="00A01FB1" w:rsidP="00DD1E45">
      <w:pPr>
        <w:rPr>
          <w:rFonts w:cstheme="minorHAnsi"/>
          <w:b/>
        </w:rPr>
      </w:pPr>
    </w:p>
    <w:p w14:paraId="46343C65" w14:textId="77777777" w:rsidR="00A01FB1" w:rsidRDefault="00A01FB1" w:rsidP="00DD1E45">
      <w:pPr>
        <w:rPr>
          <w:rFonts w:cstheme="minorHAnsi"/>
          <w:b/>
        </w:rPr>
      </w:pPr>
    </w:p>
    <w:p w14:paraId="0FD79183" w14:textId="77777777" w:rsidR="00A01FB1" w:rsidRDefault="00A01FB1" w:rsidP="00DD1E45">
      <w:pPr>
        <w:rPr>
          <w:rFonts w:cstheme="minorHAnsi"/>
          <w:b/>
        </w:rPr>
      </w:pPr>
    </w:p>
    <w:p w14:paraId="07F39544" w14:textId="77777777" w:rsidR="00A01FB1" w:rsidRDefault="00A01FB1" w:rsidP="00DD1E45">
      <w:pPr>
        <w:rPr>
          <w:rFonts w:cstheme="minorHAnsi"/>
          <w:b/>
        </w:rPr>
      </w:pPr>
    </w:p>
    <w:p w14:paraId="125A8E50" w14:textId="34EA6B88" w:rsidR="00DD1E45" w:rsidRPr="0036537D" w:rsidRDefault="00DD1E45" w:rsidP="00DD1E45">
      <w:pPr>
        <w:rPr>
          <w:rFonts w:cstheme="minorHAnsi"/>
        </w:rPr>
      </w:pPr>
      <w:r w:rsidRPr="0036537D">
        <w:rPr>
          <w:rFonts w:cstheme="minorHAnsi"/>
          <w:b/>
        </w:rPr>
        <w:t>3. Assistant Professor Animal and Veterinary Sciences</w:t>
      </w:r>
      <w:r w:rsidR="00305657">
        <w:rPr>
          <w:rFonts w:cstheme="minorHAnsi"/>
          <w:b/>
        </w:rPr>
        <w:t xml:space="preserve"> </w:t>
      </w:r>
    </w:p>
    <w:p w14:paraId="580D5664" w14:textId="4A47E122" w:rsidR="00591058" w:rsidRPr="0036537D" w:rsidRDefault="00591058" w:rsidP="00DD1E45">
      <w:pPr>
        <w:rPr>
          <w:rFonts w:cstheme="minorHAnsi"/>
        </w:rPr>
      </w:pPr>
    </w:p>
    <w:p w14:paraId="1E5D008A" w14:textId="202C2257" w:rsidR="00DD14D3" w:rsidRPr="0036537D" w:rsidRDefault="00FC5E65" w:rsidP="00CC63C2">
      <w:pPr>
        <w:ind w:left="270"/>
        <w:rPr>
          <w:rFonts w:cstheme="minorHAnsi"/>
        </w:rPr>
      </w:pPr>
      <w:r w:rsidRPr="0036537D">
        <w:rPr>
          <w:rFonts w:cstheme="minorHAnsi"/>
        </w:rPr>
        <w:t xml:space="preserve">Microbiome science is at the forefront in development of novel products and efforts to mitigate antibiotic resistance on farms. This is reflected in federal funding opportunities, hiring </w:t>
      </w:r>
      <w:r w:rsidR="001B5BF6">
        <w:rPr>
          <w:rFonts w:cstheme="minorHAnsi"/>
        </w:rPr>
        <w:t>trends in agricultural</w:t>
      </w:r>
      <w:r w:rsidR="00E6419D">
        <w:rPr>
          <w:rFonts w:cstheme="minorHAnsi"/>
        </w:rPr>
        <w:t xml:space="preserve"> </w:t>
      </w:r>
      <w:r w:rsidR="001B5BF6">
        <w:rPr>
          <w:rFonts w:cstheme="minorHAnsi"/>
        </w:rPr>
        <w:t>u</w:t>
      </w:r>
      <w:r w:rsidRPr="0036537D">
        <w:rPr>
          <w:rFonts w:cstheme="minorHAnsi"/>
        </w:rPr>
        <w:t xml:space="preserve">niversities, and industry investment.  Recent retirements in AVS </w:t>
      </w:r>
      <w:r w:rsidR="0036537D" w:rsidRPr="0036537D">
        <w:rPr>
          <w:rFonts w:cstheme="minorHAnsi"/>
        </w:rPr>
        <w:t xml:space="preserve">provides a </w:t>
      </w:r>
      <w:r w:rsidRPr="0036537D">
        <w:rPr>
          <w:rFonts w:cstheme="minorHAnsi"/>
        </w:rPr>
        <w:t xml:space="preserve">unique opportunity to advance our teaching and research program </w:t>
      </w:r>
      <w:r w:rsidR="005F2A7D" w:rsidRPr="0036537D">
        <w:rPr>
          <w:rFonts w:cstheme="minorHAnsi"/>
        </w:rPr>
        <w:t>in this important new area</w:t>
      </w:r>
      <w:r w:rsidR="006E13B8" w:rsidRPr="0036537D">
        <w:rPr>
          <w:rFonts w:cstheme="minorHAnsi"/>
        </w:rPr>
        <w:t xml:space="preserve">. This position is </w:t>
      </w:r>
      <w:r w:rsidR="0036537D" w:rsidRPr="0036537D">
        <w:rPr>
          <w:rFonts w:cstheme="minorHAnsi"/>
        </w:rPr>
        <w:t xml:space="preserve">therefore </w:t>
      </w:r>
      <w:r w:rsidR="006E13B8" w:rsidRPr="0036537D">
        <w:rPr>
          <w:rFonts w:cstheme="minorHAnsi"/>
        </w:rPr>
        <w:t xml:space="preserve">vital for the </w:t>
      </w:r>
      <w:r w:rsidR="00C64856">
        <w:rPr>
          <w:rFonts w:cstheme="minorHAnsi"/>
        </w:rPr>
        <w:t>long-term sustainability</w:t>
      </w:r>
      <w:r w:rsidR="0036537D" w:rsidRPr="0036537D">
        <w:rPr>
          <w:rFonts w:cstheme="minorHAnsi"/>
        </w:rPr>
        <w:t xml:space="preserve"> of the </w:t>
      </w:r>
      <w:r w:rsidR="006E13B8" w:rsidRPr="0036537D">
        <w:rPr>
          <w:rFonts w:cstheme="minorHAnsi"/>
        </w:rPr>
        <w:t xml:space="preserve">AVS </w:t>
      </w:r>
      <w:r w:rsidR="001B5BF6">
        <w:rPr>
          <w:rFonts w:cstheme="minorHAnsi"/>
        </w:rPr>
        <w:t>program and to ensure productivity of current pre-tenured faculty.</w:t>
      </w:r>
    </w:p>
    <w:p w14:paraId="4B51961D" w14:textId="77777777" w:rsidR="00FC5E65" w:rsidRPr="0036537D" w:rsidRDefault="00FC5E65" w:rsidP="00CC63C2">
      <w:pPr>
        <w:ind w:left="270"/>
        <w:rPr>
          <w:rFonts w:cstheme="minorHAnsi"/>
        </w:rPr>
      </w:pPr>
    </w:p>
    <w:p w14:paraId="4FF61EF4" w14:textId="1CC7B171" w:rsidR="00DD1E45" w:rsidRPr="0036537D" w:rsidRDefault="00DD1E45" w:rsidP="00CC63C2">
      <w:pPr>
        <w:ind w:left="270"/>
        <w:rPr>
          <w:rFonts w:cstheme="minorHAnsi"/>
          <w:b/>
        </w:rPr>
      </w:pPr>
      <w:r w:rsidRPr="0036537D">
        <w:rPr>
          <w:rFonts w:cstheme="minorHAnsi"/>
          <w:b/>
        </w:rPr>
        <w:t xml:space="preserve">Please provide a list of specific </w:t>
      </w:r>
      <w:r w:rsidR="001B5BF6">
        <w:rPr>
          <w:rFonts w:cstheme="minorHAnsi"/>
          <w:b/>
        </w:rPr>
        <w:t>courses:</w:t>
      </w:r>
      <w:r w:rsidRPr="0036537D">
        <w:rPr>
          <w:rFonts w:cstheme="minorHAnsi"/>
          <w:b/>
        </w:rPr>
        <w:t xml:space="preserve">  </w:t>
      </w:r>
    </w:p>
    <w:p w14:paraId="300E4D8F" w14:textId="5010E127" w:rsidR="00DD1E45" w:rsidRPr="0036537D" w:rsidRDefault="00DD1E45" w:rsidP="00CC63C2">
      <w:pPr>
        <w:ind w:left="270"/>
        <w:rPr>
          <w:rFonts w:cstheme="minorHAnsi"/>
        </w:rPr>
      </w:pPr>
    </w:p>
    <w:p w14:paraId="329A87CF" w14:textId="2DE31EE9" w:rsidR="00860835" w:rsidRDefault="00860835" w:rsidP="00CC63C2">
      <w:pPr>
        <w:ind w:left="270"/>
        <w:rPr>
          <w:rFonts w:cstheme="minorHAnsi"/>
        </w:rPr>
      </w:pPr>
      <w:r w:rsidRPr="0036537D">
        <w:rPr>
          <w:rFonts w:cstheme="minorHAnsi"/>
        </w:rPr>
        <w:t>AVS 401/402</w:t>
      </w:r>
      <w:r w:rsidR="00E101D2" w:rsidRPr="0036537D">
        <w:rPr>
          <w:rFonts w:cstheme="minorHAnsi"/>
        </w:rPr>
        <w:t xml:space="preserve"> – Senior Paper in Animal Science</w:t>
      </w:r>
      <w:r w:rsidR="00D92DC9" w:rsidRPr="0036537D">
        <w:rPr>
          <w:rFonts w:cstheme="minorHAnsi"/>
        </w:rPr>
        <w:t>. 2 cr (Fall/Spring)</w:t>
      </w:r>
    </w:p>
    <w:p w14:paraId="7D25919B" w14:textId="77777777" w:rsidR="00C64856" w:rsidRPr="0036537D" w:rsidRDefault="00C64856" w:rsidP="00CC63C2">
      <w:pPr>
        <w:ind w:left="270"/>
        <w:rPr>
          <w:rFonts w:cstheme="minorHAnsi"/>
        </w:rPr>
      </w:pPr>
    </w:p>
    <w:p w14:paraId="63E93734" w14:textId="62D6F3C5" w:rsidR="00E101D2" w:rsidRPr="0036537D" w:rsidRDefault="00E101D2" w:rsidP="00CC63C2">
      <w:pPr>
        <w:pStyle w:val="NormalWeb"/>
        <w:ind w:left="270"/>
        <w:rPr>
          <w:rFonts w:asciiTheme="minorHAnsi" w:hAnsiTheme="minorHAnsi" w:cstheme="minorHAnsi"/>
          <w:sz w:val="24"/>
          <w:szCs w:val="24"/>
        </w:rPr>
      </w:pPr>
      <w:r w:rsidRPr="0036537D">
        <w:rPr>
          <w:rFonts w:asciiTheme="minorHAnsi" w:hAnsiTheme="minorHAnsi" w:cstheme="minorHAnsi"/>
          <w:sz w:val="24"/>
          <w:szCs w:val="24"/>
        </w:rPr>
        <w:t>AVS 3XX - A survey class of the animal microbiome covering the major importance and applications of animal and dairy microbiome science, including discussions of nutrition, production, disease, antibiotic resistance, food safety and management of animal waste. Th</w:t>
      </w:r>
      <w:r w:rsidR="00D92DC9" w:rsidRPr="0036537D">
        <w:rPr>
          <w:rFonts w:asciiTheme="minorHAnsi" w:hAnsiTheme="minorHAnsi" w:cstheme="minorHAnsi"/>
          <w:sz w:val="24"/>
          <w:szCs w:val="24"/>
        </w:rPr>
        <w:t>is class c</w:t>
      </w:r>
      <w:r w:rsidRPr="0036537D">
        <w:rPr>
          <w:rFonts w:asciiTheme="minorHAnsi" w:hAnsiTheme="minorHAnsi" w:cstheme="minorHAnsi"/>
          <w:sz w:val="24"/>
          <w:szCs w:val="24"/>
        </w:rPr>
        <w:t>ould</w:t>
      </w:r>
      <w:r w:rsidR="00D92DC9" w:rsidRPr="0036537D">
        <w:rPr>
          <w:rFonts w:asciiTheme="minorHAnsi" w:hAnsiTheme="minorHAnsi" w:cstheme="minorHAnsi"/>
          <w:sz w:val="24"/>
          <w:szCs w:val="24"/>
        </w:rPr>
        <w:t xml:space="preserve"> satisfy</w:t>
      </w:r>
      <w:r w:rsidRPr="0036537D">
        <w:rPr>
          <w:rFonts w:asciiTheme="minorHAnsi" w:hAnsiTheme="minorHAnsi" w:cstheme="minorHAnsi"/>
          <w:sz w:val="24"/>
          <w:szCs w:val="24"/>
        </w:rPr>
        <w:t xml:space="preserve"> the General Education Population and the Environment requirement.</w:t>
      </w:r>
      <w:r w:rsidR="00D92DC9" w:rsidRPr="0036537D">
        <w:rPr>
          <w:rFonts w:asciiTheme="minorHAnsi" w:hAnsiTheme="minorHAnsi" w:cstheme="minorHAnsi"/>
          <w:sz w:val="24"/>
          <w:szCs w:val="24"/>
        </w:rPr>
        <w:t xml:space="preserve"> </w:t>
      </w:r>
    </w:p>
    <w:p w14:paraId="04F7BE87" w14:textId="77777777" w:rsidR="00E101D2" w:rsidRPr="0036537D" w:rsidRDefault="00E101D2" w:rsidP="00CC63C2">
      <w:pPr>
        <w:pStyle w:val="NormalWeb"/>
        <w:ind w:left="270"/>
        <w:rPr>
          <w:rFonts w:asciiTheme="minorHAnsi" w:hAnsiTheme="minorHAnsi" w:cstheme="minorHAnsi"/>
          <w:sz w:val="24"/>
          <w:szCs w:val="24"/>
        </w:rPr>
      </w:pPr>
    </w:p>
    <w:p w14:paraId="2F550574" w14:textId="14EBCDF9" w:rsidR="00E101D2" w:rsidRPr="0036537D" w:rsidRDefault="00E101D2" w:rsidP="00CC63C2">
      <w:pPr>
        <w:pStyle w:val="NormalWeb"/>
        <w:ind w:left="270"/>
        <w:rPr>
          <w:rFonts w:asciiTheme="minorHAnsi" w:hAnsiTheme="minorHAnsi" w:cstheme="minorHAnsi"/>
          <w:sz w:val="24"/>
          <w:szCs w:val="24"/>
        </w:rPr>
      </w:pPr>
      <w:r w:rsidRPr="0036537D">
        <w:rPr>
          <w:rFonts w:asciiTheme="minorHAnsi" w:hAnsiTheme="minorHAnsi" w:cstheme="minorHAnsi"/>
          <w:sz w:val="24"/>
          <w:szCs w:val="24"/>
        </w:rPr>
        <w:t>AVS 4XX/5XX - A graduate level class, focusing on the intestinal microbiome</w:t>
      </w:r>
      <w:r w:rsidR="005F2A7D" w:rsidRPr="0036537D">
        <w:rPr>
          <w:rFonts w:asciiTheme="minorHAnsi" w:hAnsiTheme="minorHAnsi" w:cstheme="minorHAnsi"/>
          <w:sz w:val="24"/>
          <w:szCs w:val="24"/>
        </w:rPr>
        <w:t xml:space="preserve"> and its manipulation in animal nutrition, animal health, and new product development.</w:t>
      </w:r>
    </w:p>
    <w:p w14:paraId="3423DDC6" w14:textId="7BB478A2" w:rsidR="00E101D2" w:rsidRPr="0036537D" w:rsidRDefault="00E101D2" w:rsidP="00CC63C2">
      <w:pPr>
        <w:pStyle w:val="NormalWeb"/>
        <w:ind w:left="270"/>
        <w:rPr>
          <w:rFonts w:asciiTheme="minorHAnsi" w:hAnsiTheme="minorHAnsi" w:cstheme="minorHAnsi"/>
          <w:sz w:val="24"/>
          <w:szCs w:val="24"/>
        </w:rPr>
      </w:pPr>
    </w:p>
    <w:p w14:paraId="65D28961" w14:textId="29FC016A" w:rsidR="00D92DC9" w:rsidRPr="0036537D" w:rsidRDefault="00D92DC9" w:rsidP="00CC63C2">
      <w:pPr>
        <w:ind w:left="270"/>
        <w:rPr>
          <w:rFonts w:cstheme="minorHAnsi"/>
        </w:rPr>
      </w:pPr>
      <w:r w:rsidRPr="0036537D">
        <w:rPr>
          <w:rFonts w:cstheme="minorHAnsi"/>
        </w:rPr>
        <w:t xml:space="preserve">The formal teaching commitment will be equivalent to 9 credits a year.  </w:t>
      </w:r>
    </w:p>
    <w:p w14:paraId="58ED3EC8" w14:textId="77777777" w:rsidR="00D92DC9" w:rsidRPr="0036537D" w:rsidRDefault="00D92DC9" w:rsidP="00CC63C2">
      <w:pPr>
        <w:ind w:left="270"/>
        <w:rPr>
          <w:rFonts w:cstheme="minorHAnsi"/>
        </w:rPr>
      </w:pPr>
    </w:p>
    <w:p w14:paraId="5584E1AD" w14:textId="7EA7FB83" w:rsidR="00D92DC9" w:rsidRPr="0036537D" w:rsidRDefault="006E13B8" w:rsidP="00CC63C2">
      <w:pPr>
        <w:pStyle w:val="NormalWeb"/>
        <w:ind w:left="270"/>
        <w:rPr>
          <w:rFonts w:asciiTheme="minorHAnsi" w:hAnsiTheme="minorHAnsi" w:cstheme="minorHAnsi"/>
          <w:sz w:val="24"/>
          <w:szCs w:val="24"/>
        </w:rPr>
      </w:pPr>
      <w:r w:rsidRPr="0036537D">
        <w:rPr>
          <w:rFonts w:asciiTheme="minorHAnsi" w:hAnsiTheme="minorHAnsi" w:cstheme="minorHAnsi"/>
          <w:sz w:val="24"/>
          <w:szCs w:val="24"/>
        </w:rPr>
        <w:t>This faculty member</w:t>
      </w:r>
      <w:r w:rsidR="00D92DC9" w:rsidRPr="0036537D">
        <w:rPr>
          <w:rFonts w:asciiTheme="minorHAnsi" w:hAnsiTheme="minorHAnsi" w:cstheme="minorHAnsi"/>
          <w:sz w:val="24"/>
          <w:szCs w:val="24"/>
        </w:rPr>
        <w:t xml:space="preserve"> will take on responsibilities in advising, recruitment and curriculum development alongside other faculty.</w:t>
      </w:r>
    </w:p>
    <w:p w14:paraId="5B06943C" w14:textId="77777777" w:rsidR="00DD14D3" w:rsidRPr="0036537D" w:rsidRDefault="00DD14D3" w:rsidP="00CC63C2">
      <w:pPr>
        <w:pStyle w:val="NormalWeb"/>
        <w:ind w:left="270"/>
        <w:rPr>
          <w:rFonts w:asciiTheme="minorHAnsi" w:hAnsiTheme="minorHAnsi" w:cstheme="minorHAnsi"/>
          <w:sz w:val="24"/>
          <w:szCs w:val="24"/>
        </w:rPr>
      </w:pPr>
    </w:p>
    <w:p w14:paraId="2FC23567" w14:textId="33EEEF27" w:rsidR="00DD1E45" w:rsidRPr="0036537D" w:rsidRDefault="00DD1E45" w:rsidP="00CC63C2">
      <w:pPr>
        <w:ind w:left="270"/>
        <w:rPr>
          <w:rFonts w:cstheme="minorHAnsi"/>
        </w:rPr>
      </w:pPr>
      <w:r w:rsidRPr="0036537D">
        <w:rPr>
          <w:rFonts w:cstheme="minorHAnsi"/>
          <w:b/>
        </w:rPr>
        <w:t>Evidence that this position or an alternate one has clear support from the agricultural community of Maine</w:t>
      </w:r>
      <w:r w:rsidR="001B5BF6">
        <w:rPr>
          <w:rFonts w:cstheme="minorHAnsi"/>
          <w:b/>
        </w:rPr>
        <w:t>:</w:t>
      </w:r>
      <w:r w:rsidRPr="0036537D">
        <w:rPr>
          <w:rFonts w:cstheme="minorHAnsi"/>
        </w:rPr>
        <w:t xml:space="preserve"> </w:t>
      </w:r>
    </w:p>
    <w:p w14:paraId="54FDA99E" w14:textId="24C8498D" w:rsidR="00F12F09" w:rsidRPr="0036537D" w:rsidRDefault="00F12F09" w:rsidP="00CC63C2">
      <w:pPr>
        <w:ind w:left="270"/>
        <w:rPr>
          <w:rFonts w:cstheme="minorHAnsi"/>
        </w:rPr>
      </w:pPr>
    </w:p>
    <w:p w14:paraId="7B033573" w14:textId="5D097C2A" w:rsidR="00F12F09" w:rsidRPr="0036537D" w:rsidRDefault="00E101D2" w:rsidP="00CC63C2">
      <w:pPr>
        <w:ind w:left="270"/>
        <w:rPr>
          <w:rFonts w:cstheme="minorHAnsi"/>
        </w:rPr>
      </w:pPr>
      <w:r w:rsidRPr="0036537D">
        <w:rPr>
          <w:rFonts w:cstheme="minorHAnsi"/>
        </w:rPr>
        <w:t>T</w:t>
      </w:r>
      <w:r w:rsidR="00F34933" w:rsidRPr="0036537D">
        <w:rPr>
          <w:rFonts w:cstheme="minorHAnsi"/>
        </w:rPr>
        <w:t>o demonstrate support</w:t>
      </w:r>
      <w:r w:rsidR="00860835" w:rsidRPr="0036537D">
        <w:rPr>
          <w:rFonts w:cstheme="minorHAnsi"/>
        </w:rPr>
        <w:t xml:space="preserve"> as requested</w:t>
      </w:r>
      <w:r w:rsidR="00DD14D3" w:rsidRPr="0036537D">
        <w:rPr>
          <w:rFonts w:cstheme="minorHAnsi"/>
        </w:rPr>
        <w:t xml:space="preserve"> </w:t>
      </w:r>
      <w:r w:rsidR="00AE15CB" w:rsidRPr="0036537D">
        <w:rPr>
          <w:rFonts w:cstheme="minorHAnsi"/>
        </w:rPr>
        <w:t xml:space="preserve">we </w:t>
      </w:r>
      <w:r w:rsidR="00860835" w:rsidRPr="0036537D">
        <w:rPr>
          <w:rFonts w:cstheme="minorHAnsi"/>
        </w:rPr>
        <w:t>will discuss</w:t>
      </w:r>
      <w:r w:rsidR="00DD14D3" w:rsidRPr="0036537D">
        <w:rPr>
          <w:rFonts w:cstheme="minorHAnsi"/>
        </w:rPr>
        <w:t xml:space="preserve"> </w:t>
      </w:r>
      <w:r w:rsidR="00F34933" w:rsidRPr="0036537D">
        <w:rPr>
          <w:rFonts w:cstheme="minorHAnsi"/>
        </w:rPr>
        <w:t xml:space="preserve">this position </w:t>
      </w:r>
      <w:r w:rsidR="006E13B8" w:rsidRPr="0036537D">
        <w:rPr>
          <w:rFonts w:cstheme="minorHAnsi"/>
        </w:rPr>
        <w:t xml:space="preserve">in detail </w:t>
      </w:r>
      <w:r w:rsidR="007706F3" w:rsidRPr="0036537D">
        <w:rPr>
          <w:rFonts w:cstheme="minorHAnsi"/>
        </w:rPr>
        <w:t>with</w:t>
      </w:r>
      <w:r w:rsidR="00F34933" w:rsidRPr="0036537D">
        <w:rPr>
          <w:rFonts w:cstheme="minorHAnsi"/>
        </w:rPr>
        <w:t xml:space="preserve"> agricultural stakeholders</w:t>
      </w:r>
      <w:r w:rsidRPr="0036537D">
        <w:rPr>
          <w:rFonts w:cstheme="minorHAnsi"/>
        </w:rPr>
        <w:t xml:space="preserve"> and</w:t>
      </w:r>
      <w:r w:rsidR="00F34933" w:rsidRPr="0036537D">
        <w:rPr>
          <w:rFonts w:cstheme="minorHAnsi"/>
        </w:rPr>
        <w:t xml:space="preserve"> </w:t>
      </w:r>
      <w:r w:rsidR="001440F5" w:rsidRPr="0036537D">
        <w:rPr>
          <w:rFonts w:cstheme="minorHAnsi"/>
        </w:rPr>
        <w:t>key commodity groups</w:t>
      </w:r>
      <w:r w:rsidR="00D235DE" w:rsidRPr="0036537D">
        <w:rPr>
          <w:rFonts w:cstheme="minorHAnsi"/>
        </w:rPr>
        <w:t xml:space="preserve"> in the coming weeks.</w:t>
      </w:r>
    </w:p>
    <w:p w14:paraId="4D41CBDB" w14:textId="70366E71" w:rsidR="000208D1" w:rsidRPr="0036537D" w:rsidRDefault="000208D1" w:rsidP="00CC63C2">
      <w:pPr>
        <w:ind w:left="270"/>
        <w:rPr>
          <w:rFonts w:cstheme="minorHAnsi"/>
        </w:rPr>
      </w:pPr>
    </w:p>
    <w:p w14:paraId="1B3CF504" w14:textId="77777777" w:rsidR="0036537D" w:rsidRDefault="0036537D" w:rsidP="00CC63C2">
      <w:pPr>
        <w:ind w:left="270"/>
        <w:rPr>
          <w:rFonts w:cstheme="minorHAnsi"/>
          <w:b/>
        </w:rPr>
      </w:pPr>
    </w:p>
    <w:p w14:paraId="63120EE8" w14:textId="7059805C" w:rsidR="0036537D" w:rsidRPr="0036537D" w:rsidRDefault="0036537D" w:rsidP="00CC63C2">
      <w:pPr>
        <w:ind w:left="270"/>
        <w:rPr>
          <w:rFonts w:cstheme="minorHAnsi"/>
          <w:b/>
        </w:rPr>
      </w:pPr>
      <w:r w:rsidRPr="0036537D">
        <w:rPr>
          <w:rFonts w:cstheme="minorHAnsi"/>
          <w:b/>
        </w:rPr>
        <w:t>Fit of this position to the current disciplinary portfolio of the AVS faculty relative to strategic need</w:t>
      </w:r>
      <w:r w:rsidR="001B5BF6">
        <w:rPr>
          <w:rFonts w:cstheme="minorHAnsi"/>
          <w:b/>
        </w:rPr>
        <w:t>:</w:t>
      </w:r>
    </w:p>
    <w:p w14:paraId="46D2D012" w14:textId="77777777" w:rsidR="0036537D" w:rsidRPr="0036537D" w:rsidRDefault="0036537D" w:rsidP="00CC63C2">
      <w:pPr>
        <w:ind w:left="270"/>
        <w:rPr>
          <w:rFonts w:cstheme="minorHAnsi"/>
        </w:rPr>
      </w:pPr>
    </w:p>
    <w:p w14:paraId="20850AB2" w14:textId="4E0AC46E" w:rsidR="0036537D" w:rsidRPr="0036537D" w:rsidRDefault="0036537D" w:rsidP="00CC63C2">
      <w:pPr>
        <w:ind w:left="270"/>
        <w:rPr>
          <w:rFonts w:cstheme="minorHAnsi"/>
        </w:rPr>
      </w:pPr>
      <w:r w:rsidRPr="0036537D">
        <w:rPr>
          <w:rFonts w:cstheme="minorHAnsi"/>
        </w:rPr>
        <w:lastRenderedPageBreak/>
        <w:t xml:space="preserve">The future of animal agriculture in the Northeast is influenced by trends towards organic production and small diversified farms, which has tended to influence recent hiring decisions. This position remains consistent with this approach. </w:t>
      </w:r>
      <w:r w:rsidR="001B5BF6">
        <w:rPr>
          <w:rFonts w:cstheme="minorHAnsi"/>
        </w:rPr>
        <w:t>In synerg</w:t>
      </w:r>
      <w:r w:rsidR="008A2A89">
        <w:rPr>
          <w:rFonts w:cstheme="minorHAnsi"/>
        </w:rPr>
        <w:t>y</w:t>
      </w:r>
      <w:r w:rsidRPr="0036537D">
        <w:rPr>
          <w:rFonts w:cstheme="minorHAnsi"/>
        </w:rPr>
        <w:t xml:space="preserve"> with our most recent hires (Juan Romero and Pauline Kamath) this individual will preserve a necessary critical mass of research capacity to meet stakeholder needs by addressing the safe production of healthy food on small or mid-size </w:t>
      </w:r>
      <w:r w:rsidR="001B5BF6">
        <w:rPr>
          <w:rFonts w:cstheme="minorHAnsi"/>
        </w:rPr>
        <w:t>farms in Maine, and will help ensure success</w:t>
      </w:r>
      <w:r w:rsidR="008A2A89">
        <w:rPr>
          <w:rFonts w:cstheme="minorHAnsi"/>
        </w:rPr>
        <w:t xml:space="preserve"> of current pre-tenure faculty.</w:t>
      </w:r>
    </w:p>
    <w:p w14:paraId="17832FB4" w14:textId="77777777" w:rsidR="0036537D" w:rsidRDefault="0036537D" w:rsidP="000208D1">
      <w:pPr>
        <w:rPr>
          <w:rFonts w:cstheme="minorHAnsi"/>
          <w:b/>
        </w:rPr>
      </w:pPr>
    </w:p>
    <w:p w14:paraId="3F8FD9C4" w14:textId="77777777" w:rsidR="0036537D" w:rsidRDefault="0036537D" w:rsidP="000208D1">
      <w:pPr>
        <w:rPr>
          <w:rFonts w:cstheme="minorHAnsi"/>
          <w:b/>
        </w:rPr>
      </w:pPr>
    </w:p>
    <w:p w14:paraId="4F6562B3" w14:textId="2C5811D4" w:rsidR="0036537D" w:rsidRDefault="0036537D" w:rsidP="000208D1">
      <w:pPr>
        <w:rPr>
          <w:rFonts w:cstheme="minorHAnsi"/>
          <w:b/>
        </w:rPr>
      </w:pPr>
    </w:p>
    <w:p w14:paraId="400FBB0E" w14:textId="0E1E8888" w:rsidR="000208D1" w:rsidRDefault="000208D1" w:rsidP="00CC63C2">
      <w:pPr>
        <w:ind w:left="360"/>
        <w:rPr>
          <w:rFonts w:cstheme="minorHAnsi"/>
        </w:rPr>
      </w:pPr>
      <w:r w:rsidRPr="0036537D">
        <w:rPr>
          <w:rFonts w:cstheme="minorHAnsi"/>
          <w:b/>
        </w:rPr>
        <w:t xml:space="preserve">Evidence </w:t>
      </w:r>
      <w:r w:rsidR="007E682F" w:rsidRPr="0036537D">
        <w:rPr>
          <w:rFonts w:cstheme="minorHAnsi"/>
          <w:b/>
        </w:rPr>
        <w:t>for high potential for nationally competitive extramural funding</w:t>
      </w:r>
      <w:r w:rsidR="001B5BF6">
        <w:rPr>
          <w:rFonts w:cstheme="minorHAnsi"/>
          <w:b/>
        </w:rPr>
        <w:t>:</w:t>
      </w:r>
      <w:r w:rsidRPr="0036537D">
        <w:rPr>
          <w:rFonts w:cstheme="minorHAnsi"/>
        </w:rPr>
        <w:t xml:space="preserve"> </w:t>
      </w:r>
    </w:p>
    <w:p w14:paraId="5C8BA1A4" w14:textId="73C4F5CE" w:rsidR="0036537D" w:rsidRDefault="0036537D" w:rsidP="00CC63C2">
      <w:pPr>
        <w:ind w:left="360"/>
        <w:rPr>
          <w:rFonts w:cstheme="minorHAnsi"/>
        </w:rPr>
      </w:pPr>
    </w:p>
    <w:p w14:paraId="6616C8E2" w14:textId="4D04242F" w:rsidR="0036537D" w:rsidRPr="0036537D" w:rsidRDefault="0036537D" w:rsidP="00CC63C2">
      <w:pPr>
        <w:ind w:left="360"/>
        <w:rPr>
          <w:rFonts w:cstheme="minorHAnsi"/>
        </w:rPr>
      </w:pPr>
      <w:r>
        <w:rPr>
          <w:rFonts w:cstheme="minorHAnsi"/>
        </w:rPr>
        <w:t>This table shows fundable grant areas for animal microbiome research in the current year.</w:t>
      </w:r>
    </w:p>
    <w:p w14:paraId="7713BD6C" w14:textId="67002853" w:rsidR="007E682F" w:rsidRPr="0036537D" w:rsidRDefault="007E682F" w:rsidP="00CC63C2">
      <w:pPr>
        <w:rPr>
          <w:rFonts w:cstheme="minorHAnsi"/>
        </w:rPr>
      </w:pPr>
    </w:p>
    <w:tbl>
      <w:tblPr>
        <w:tblStyle w:val="TableGrid"/>
        <w:tblW w:w="9350" w:type="dxa"/>
        <w:tblLook w:val="04A0" w:firstRow="1" w:lastRow="0" w:firstColumn="1" w:lastColumn="0" w:noHBand="0" w:noVBand="1"/>
      </w:tblPr>
      <w:tblGrid>
        <w:gridCol w:w="1314"/>
        <w:gridCol w:w="4531"/>
        <w:gridCol w:w="3505"/>
      </w:tblGrid>
      <w:tr w:rsidR="007E682F" w:rsidRPr="0036537D" w14:paraId="7A6BDDF4" w14:textId="77777777" w:rsidTr="00D235DE">
        <w:trPr>
          <w:trHeight w:val="301"/>
        </w:trPr>
        <w:tc>
          <w:tcPr>
            <w:tcW w:w="1314" w:type="dxa"/>
            <w:noWrap/>
            <w:hideMark/>
          </w:tcPr>
          <w:p w14:paraId="709FC5CE" w14:textId="77777777" w:rsidR="007E682F" w:rsidRPr="0036537D" w:rsidRDefault="007E682F" w:rsidP="00CC63C2">
            <w:pPr>
              <w:rPr>
                <w:rFonts w:eastAsia="Times New Roman" w:cstheme="minorHAnsi"/>
                <w:b/>
                <w:bCs/>
                <w:color w:val="000000"/>
              </w:rPr>
            </w:pPr>
            <w:r w:rsidRPr="0036537D">
              <w:rPr>
                <w:rFonts w:eastAsia="Times New Roman" w:cstheme="minorHAnsi"/>
                <w:b/>
                <w:bCs/>
                <w:color w:val="000000"/>
              </w:rPr>
              <w:t>Institute</w:t>
            </w:r>
          </w:p>
        </w:tc>
        <w:tc>
          <w:tcPr>
            <w:tcW w:w="4531" w:type="dxa"/>
            <w:noWrap/>
            <w:hideMark/>
          </w:tcPr>
          <w:p w14:paraId="3C745511" w14:textId="77777777" w:rsidR="007E682F" w:rsidRPr="0036537D" w:rsidRDefault="007E682F" w:rsidP="00CC63C2">
            <w:pPr>
              <w:rPr>
                <w:rFonts w:eastAsia="Times New Roman" w:cstheme="minorHAnsi"/>
                <w:b/>
                <w:bCs/>
                <w:color w:val="000000"/>
              </w:rPr>
            </w:pPr>
            <w:r w:rsidRPr="0036537D">
              <w:rPr>
                <w:rFonts w:eastAsia="Times New Roman" w:cstheme="minorHAnsi"/>
                <w:b/>
                <w:bCs/>
                <w:color w:val="000000"/>
              </w:rPr>
              <w:t>Grant area</w:t>
            </w:r>
          </w:p>
        </w:tc>
        <w:tc>
          <w:tcPr>
            <w:tcW w:w="3505" w:type="dxa"/>
            <w:noWrap/>
            <w:hideMark/>
          </w:tcPr>
          <w:p w14:paraId="55F02FF0" w14:textId="77777777" w:rsidR="007E682F" w:rsidRPr="0036537D" w:rsidRDefault="007E682F" w:rsidP="00CC63C2">
            <w:pPr>
              <w:ind w:right="1450"/>
              <w:rPr>
                <w:rFonts w:eastAsia="Times New Roman" w:cstheme="minorHAnsi"/>
                <w:b/>
                <w:bCs/>
                <w:color w:val="000000"/>
              </w:rPr>
            </w:pPr>
            <w:commentRangeStart w:id="20"/>
            <w:r w:rsidRPr="00810E56">
              <w:rPr>
                <w:rFonts w:eastAsia="Times New Roman" w:cstheme="minorHAnsi"/>
                <w:b/>
                <w:bCs/>
                <w:color w:val="000000"/>
                <w:highlight w:val="yellow"/>
                <w:rPrChange w:id="21" w:author="Sue" w:date="2018-07-18T15:02:00Z">
                  <w:rPr>
                    <w:rFonts w:eastAsia="Times New Roman" w:cstheme="minorHAnsi"/>
                    <w:b/>
                    <w:bCs/>
                    <w:color w:val="000000"/>
                  </w:rPr>
                </w:rPrChange>
              </w:rPr>
              <w:t>Total amount ($)</w:t>
            </w:r>
            <w:commentRangeEnd w:id="20"/>
            <w:r w:rsidR="00810E56" w:rsidRPr="00810E56">
              <w:rPr>
                <w:rStyle w:val="CommentReference"/>
                <w:highlight w:val="yellow"/>
                <w:rPrChange w:id="22" w:author="Sue" w:date="2018-07-18T15:02:00Z">
                  <w:rPr>
                    <w:rStyle w:val="CommentReference"/>
                  </w:rPr>
                </w:rPrChange>
              </w:rPr>
              <w:commentReference w:id="20"/>
            </w:r>
          </w:p>
        </w:tc>
      </w:tr>
      <w:tr w:rsidR="007E682F" w:rsidRPr="0036537D" w14:paraId="4D665844" w14:textId="77777777" w:rsidTr="00D235DE">
        <w:trPr>
          <w:trHeight w:val="301"/>
        </w:trPr>
        <w:tc>
          <w:tcPr>
            <w:tcW w:w="1314" w:type="dxa"/>
            <w:noWrap/>
            <w:hideMark/>
          </w:tcPr>
          <w:p w14:paraId="7BD5404C"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USDA-NIFA</w:t>
            </w:r>
          </w:p>
        </w:tc>
        <w:tc>
          <w:tcPr>
            <w:tcW w:w="4531" w:type="dxa"/>
            <w:noWrap/>
            <w:hideMark/>
          </w:tcPr>
          <w:p w14:paraId="3F10A72F"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Understanding Antimicrobial Resistance</w:t>
            </w:r>
          </w:p>
        </w:tc>
        <w:tc>
          <w:tcPr>
            <w:tcW w:w="3505" w:type="dxa"/>
            <w:noWrap/>
            <w:hideMark/>
          </w:tcPr>
          <w:p w14:paraId="7CEA8E69"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500,000</w:t>
            </w:r>
          </w:p>
        </w:tc>
      </w:tr>
      <w:tr w:rsidR="007E682F" w:rsidRPr="0036537D" w14:paraId="1FDDE1C0" w14:textId="77777777" w:rsidTr="00D235DE">
        <w:trPr>
          <w:trHeight w:val="301"/>
        </w:trPr>
        <w:tc>
          <w:tcPr>
            <w:tcW w:w="1314" w:type="dxa"/>
            <w:noWrap/>
            <w:hideMark/>
          </w:tcPr>
          <w:p w14:paraId="5B1E56DB"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USDA-NIFA</w:t>
            </w:r>
          </w:p>
        </w:tc>
        <w:tc>
          <w:tcPr>
            <w:tcW w:w="4531" w:type="dxa"/>
            <w:noWrap/>
            <w:hideMark/>
          </w:tcPr>
          <w:p w14:paraId="35F6F324"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Agricultural Microbiomes in Plant Systems and Natural Resources</w:t>
            </w:r>
          </w:p>
        </w:tc>
        <w:tc>
          <w:tcPr>
            <w:tcW w:w="3505" w:type="dxa"/>
            <w:noWrap/>
            <w:hideMark/>
          </w:tcPr>
          <w:p w14:paraId="5DDA6EEA"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750,000</w:t>
            </w:r>
          </w:p>
        </w:tc>
      </w:tr>
      <w:tr w:rsidR="007E682F" w:rsidRPr="0036537D" w14:paraId="202D9CDB" w14:textId="77777777" w:rsidTr="00D235DE">
        <w:trPr>
          <w:trHeight w:val="301"/>
        </w:trPr>
        <w:tc>
          <w:tcPr>
            <w:tcW w:w="1314" w:type="dxa"/>
            <w:noWrap/>
            <w:hideMark/>
          </w:tcPr>
          <w:p w14:paraId="543E42F1"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USDA-NIFA</w:t>
            </w:r>
          </w:p>
        </w:tc>
        <w:tc>
          <w:tcPr>
            <w:tcW w:w="4531" w:type="dxa"/>
            <w:noWrap/>
            <w:hideMark/>
          </w:tcPr>
          <w:p w14:paraId="739AEA45"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Animal Health and Disease</w:t>
            </w:r>
          </w:p>
        </w:tc>
        <w:tc>
          <w:tcPr>
            <w:tcW w:w="3505" w:type="dxa"/>
            <w:noWrap/>
            <w:hideMark/>
          </w:tcPr>
          <w:p w14:paraId="191A474A"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500,000</w:t>
            </w:r>
          </w:p>
        </w:tc>
      </w:tr>
      <w:tr w:rsidR="007E682F" w:rsidRPr="0036537D" w14:paraId="49B8EDD2" w14:textId="77777777" w:rsidTr="00D235DE">
        <w:trPr>
          <w:trHeight w:val="301"/>
        </w:trPr>
        <w:tc>
          <w:tcPr>
            <w:tcW w:w="1314" w:type="dxa"/>
            <w:noWrap/>
            <w:hideMark/>
          </w:tcPr>
          <w:p w14:paraId="10091B2E"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USDA-NIFA</w:t>
            </w:r>
          </w:p>
        </w:tc>
        <w:tc>
          <w:tcPr>
            <w:tcW w:w="4531" w:type="dxa"/>
            <w:noWrap/>
            <w:hideMark/>
          </w:tcPr>
          <w:p w14:paraId="48645AAC"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Animal Nutrition, Growth, and Lactation</w:t>
            </w:r>
          </w:p>
        </w:tc>
        <w:tc>
          <w:tcPr>
            <w:tcW w:w="3505" w:type="dxa"/>
            <w:noWrap/>
            <w:hideMark/>
          </w:tcPr>
          <w:p w14:paraId="4CF763B5"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500,000</w:t>
            </w:r>
          </w:p>
        </w:tc>
      </w:tr>
      <w:tr w:rsidR="007E682F" w:rsidRPr="0036537D" w14:paraId="16CAA630" w14:textId="77777777" w:rsidTr="00D235DE">
        <w:trPr>
          <w:trHeight w:val="301"/>
        </w:trPr>
        <w:tc>
          <w:tcPr>
            <w:tcW w:w="1314" w:type="dxa"/>
            <w:noWrap/>
            <w:hideMark/>
          </w:tcPr>
          <w:p w14:paraId="4AE45E43"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USDA-NIFA</w:t>
            </w:r>
          </w:p>
        </w:tc>
        <w:tc>
          <w:tcPr>
            <w:tcW w:w="4531" w:type="dxa"/>
            <w:noWrap/>
            <w:hideMark/>
          </w:tcPr>
          <w:p w14:paraId="36011711"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Improving Food Safety</w:t>
            </w:r>
          </w:p>
        </w:tc>
        <w:tc>
          <w:tcPr>
            <w:tcW w:w="3505" w:type="dxa"/>
            <w:noWrap/>
            <w:hideMark/>
          </w:tcPr>
          <w:p w14:paraId="62DEC223"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500,000</w:t>
            </w:r>
          </w:p>
        </w:tc>
      </w:tr>
      <w:tr w:rsidR="007E682F" w:rsidRPr="0036537D" w14:paraId="6BF8CDD7" w14:textId="77777777" w:rsidTr="00D235DE">
        <w:trPr>
          <w:trHeight w:val="301"/>
        </w:trPr>
        <w:tc>
          <w:tcPr>
            <w:tcW w:w="1314" w:type="dxa"/>
            <w:noWrap/>
            <w:hideMark/>
          </w:tcPr>
          <w:p w14:paraId="4316D3B8"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USDA-NIFA</w:t>
            </w:r>
          </w:p>
        </w:tc>
        <w:tc>
          <w:tcPr>
            <w:tcW w:w="4531" w:type="dxa"/>
            <w:noWrap/>
            <w:hideMark/>
          </w:tcPr>
          <w:p w14:paraId="5DC51D92"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Function and Efficacy of Nutrients</w:t>
            </w:r>
          </w:p>
        </w:tc>
        <w:tc>
          <w:tcPr>
            <w:tcW w:w="3505" w:type="dxa"/>
            <w:noWrap/>
            <w:hideMark/>
          </w:tcPr>
          <w:p w14:paraId="6E0C612C"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500,000</w:t>
            </w:r>
          </w:p>
        </w:tc>
      </w:tr>
      <w:tr w:rsidR="007E682F" w:rsidRPr="0036537D" w14:paraId="78B01D41" w14:textId="77777777" w:rsidTr="00D235DE">
        <w:trPr>
          <w:trHeight w:val="301"/>
        </w:trPr>
        <w:tc>
          <w:tcPr>
            <w:tcW w:w="1314" w:type="dxa"/>
            <w:noWrap/>
            <w:hideMark/>
          </w:tcPr>
          <w:p w14:paraId="1976B63A"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USDA-NIFA</w:t>
            </w:r>
          </w:p>
        </w:tc>
        <w:tc>
          <w:tcPr>
            <w:tcW w:w="4531" w:type="dxa"/>
            <w:noWrap/>
            <w:hideMark/>
          </w:tcPr>
          <w:p w14:paraId="7A397B6D"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Nanotechnology for Agricultural and Food Systems</w:t>
            </w:r>
          </w:p>
        </w:tc>
        <w:tc>
          <w:tcPr>
            <w:tcW w:w="3505" w:type="dxa"/>
            <w:noWrap/>
            <w:hideMark/>
          </w:tcPr>
          <w:p w14:paraId="0A40F2D2"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500,000</w:t>
            </w:r>
          </w:p>
        </w:tc>
      </w:tr>
      <w:tr w:rsidR="007E682F" w:rsidRPr="0036537D" w14:paraId="461ECE82" w14:textId="77777777" w:rsidTr="00D235DE">
        <w:trPr>
          <w:trHeight w:val="301"/>
        </w:trPr>
        <w:tc>
          <w:tcPr>
            <w:tcW w:w="1314" w:type="dxa"/>
            <w:noWrap/>
            <w:hideMark/>
          </w:tcPr>
          <w:p w14:paraId="3CE4B4FB"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USDA-NIFA</w:t>
            </w:r>
          </w:p>
        </w:tc>
        <w:tc>
          <w:tcPr>
            <w:tcW w:w="4531" w:type="dxa"/>
            <w:noWrap/>
            <w:hideMark/>
          </w:tcPr>
          <w:p w14:paraId="2CFFDC73"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Sustainable Agroecosystems: Functions, Processes and Management</w:t>
            </w:r>
          </w:p>
        </w:tc>
        <w:tc>
          <w:tcPr>
            <w:tcW w:w="3505" w:type="dxa"/>
            <w:noWrap/>
            <w:hideMark/>
          </w:tcPr>
          <w:p w14:paraId="6EB8E464"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500,000</w:t>
            </w:r>
          </w:p>
        </w:tc>
      </w:tr>
      <w:tr w:rsidR="007E682F" w:rsidRPr="0036537D" w14:paraId="0AADD471" w14:textId="77777777" w:rsidTr="00D235DE">
        <w:trPr>
          <w:trHeight w:val="301"/>
        </w:trPr>
        <w:tc>
          <w:tcPr>
            <w:tcW w:w="1314" w:type="dxa"/>
            <w:noWrap/>
            <w:hideMark/>
          </w:tcPr>
          <w:p w14:paraId="4005849C"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SARE</w:t>
            </w:r>
          </w:p>
        </w:tc>
        <w:tc>
          <w:tcPr>
            <w:tcW w:w="4531" w:type="dxa"/>
            <w:noWrap/>
            <w:hideMark/>
          </w:tcPr>
          <w:p w14:paraId="2EBD18C8"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Research and Education Grants</w:t>
            </w:r>
          </w:p>
        </w:tc>
        <w:tc>
          <w:tcPr>
            <w:tcW w:w="3505" w:type="dxa"/>
            <w:noWrap/>
            <w:hideMark/>
          </w:tcPr>
          <w:p w14:paraId="276C8EC5"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200,000</w:t>
            </w:r>
          </w:p>
        </w:tc>
      </w:tr>
    </w:tbl>
    <w:p w14:paraId="0C17F549" w14:textId="77777777" w:rsidR="007E682F" w:rsidRPr="0036537D" w:rsidRDefault="007E682F" w:rsidP="00CC63C2">
      <w:pPr>
        <w:rPr>
          <w:rFonts w:cstheme="minorHAnsi"/>
        </w:rPr>
      </w:pPr>
    </w:p>
    <w:p w14:paraId="7337D5BD" w14:textId="77777777" w:rsidR="000208D1" w:rsidRPr="0036537D" w:rsidRDefault="000208D1" w:rsidP="00CC63C2">
      <w:pPr>
        <w:rPr>
          <w:rFonts w:cstheme="minorHAnsi"/>
        </w:rPr>
      </w:pPr>
    </w:p>
    <w:p w14:paraId="2AF7C7AD" w14:textId="3B7C2348" w:rsidR="00DD1E45" w:rsidRPr="0036537D" w:rsidRDefault="007706F3" w:rsidP="00CC63C2">
      <w:pPr>
        <w:tabs>
          <w:tab w:val="left" w:pos="5680"/>
        </w:tabs>
        <w:rPr>
          <w:rFonts w:cstheme="minorHAnsi"/>
        </w:rPr>
      </w:pPr>
      <w:r w:rsidRPr="0036537D">
        <w:rPr>
          <w:rFonts w:cstheme="minorHAnsi"/>
        </w:rPr>
        <w:tab/>
      </w:r>
    </w:p>
    <w:p w14:paraId="00374345" w14:textId="3832C4E7" w:rsidR="009C14D9" w:rsidRDefault="009C14D9">
      <w:pPr>
        <w:rPr>
          <w:rFonts w:cstheme="minorHAnsi"/>
        </w:rPr>
      </w:pPr>
      <w:r>
        <w:rPr>
          <w:rFonts w:cstheme="minorHAnsi"/>
        </w:rPr>
        <w:br w:type="page"/>
      </w:r>
    </w:p>
    <w:p w14:paraId="5DBBE1FC" w14:textId="77777777" w:rsidR="009C14D9" w:rsidRPr="009C14D9" w:rsidRDefault="009C14D9" w:rsidP="00305657">
      <w:pPr>
        <w:pStyle w:val="ListParagraph"/>
        <w:numPr>
          <w:ilvl w:val="0"/>
          <w:numId w:val="1"/>
        </w:numPr>
        <w:ind w:left="360"/>
        <w:rPr>
          <w:b/>
          <w:sz w:val="24"/>
          <w:szCs w:val="24"/>
        </w:rPr>
      </w:pPr>
      <w:r w:rsidRPr="009C14D9">
        <w:rPr>
          <w:b/>
          <w:sz w:val="24"/>
          <w:szCs w:val="24"/>
        </w:rPr>
        <w:lastRenderedPageBreak/>
        <w:t>Assistant Professor of Agroecosystem Sustainability— Is there evidence that this disciplinary area is a critical need for sustainable agriculture in Maine or regionally and that it has support from agricultural stakeholders?</w:t>
      </w:r>
    </w:p>
    <w:p w14:paraId="0BD95B37" w14:textId="77777777" w:rsidR="009C14D9" w:rsidRDefault="009C14D9" w:rsidP="00305657">
      <w:pPr>
        <w:pStyle w:val="ListParagraph"/>
        <w:ind w:left="360"/>
        <w:rPr>
          <w:sz w:val="24"/>
          <w:szCs w:val="24"/>
        </w:rPr>
      </w:pPr>
    </w:p>
    <w:p w14:paraId="2C8CF837" w14:textId="77777777" w:rsidR="009C14D9" w:rsidRDefault="009C14D9" w:rsidP="00305657">
      <w:pPr>
        <w:pStyle w:val="ListParagraph"/>
        <w:ind w:left="360"/>
        <w:rPr>
          <w:sz w:val="24"/>
          <w:szCs w:val="24"/>
        </w:rPr>
      </w:pPr>
      <w:r>
        <w:rPr>
          <w:sz w:val="24"/>
          <w:szCs w:val="24"/>
        </w:rPr>
        <w:t xml:space="preserve">The disciplinary area for this position is written broadly, in part, to allow hiring of the strongest possible candidate.  We are not seeking a scientist who is narrowly focused in one disciplinary area, e.g. plant pathology, weed science, or soil science.  Rather we seek someone with the expertise and motivation to work across disciplinary boundaries (crops, soils, water, sustainability, economics, policy) conducting research that addresses multiple objectives in the Maine food system and benefits diverse agricultural groups.  It is clear that food systems analysis is a critical need in sustainable agriculture, nationally and regionally, with many of our fellow New England land grants hiring faculty with this expertise.  </w:t>
      </w:r>
    </w:p>
    <w:p w14:paraId="371B2867" w14:textId="77777777" w:rsidR="009C14D9" w:rsidRDefault="009C14D9" w:rsidP="00305657">
      <w:pPr>
        <w:pStyle w:val="ListParagraph"/>
        <w:ind w:left="360"/>
        <w:rPr>
          <w:sz w:val="24"/>
          <w:szCs w:val="24"/>
        </w:rPr>
      </w:pPr>
    </w:p>
    <w:p w14:paraId="27E9C9C4" w14:textId="77777777" w:rsidR="009C14D9" w:rsidRDefault="009C14D9" w:rsidP="00305657">
      <w:pPr>
        <w:pStyle w:val="ListParagraph"/>
        <w:ind w:left="360"/>
        <w:rPr>
          <w:sz w:val="24"/>
          <w:szCs w:val="24"/>
        </w:rPr>
      </w:pPr>
      <w:r>
        <w:rPr>
          <w:sz w:val="24"/>
          <w:szCs w:val="24"/>
        </w:rPr>
        <w:t>This position is not commodity focused, so seeking stakeholder support from a specific commodity sector, such as livestock or potatoes, isn’t feasible.  However there is good reason to believe that Maine’s agricultural stakeholders would be supportive of this position for two major reasons.</w:t>
      </w:r>
    </w:p>
    <w:p w14:paraId="4EEE2F95" w14:textId="77777777" w:rsidR="009C14D9" w:rsidRDefault="009C14D9" w:rsidP="00305657">
      <w:pPr>
        <w:pStyle w:val="ListParagraph"/>
        <w:ind w:left="360"/>
        <w:rPr>
          <w:sz w:val="24"/>
          <w:szCs w:val="24"/>
        </w:rPr>
      </w:pPr>
    </w:p>
    <w:p w14:paraId="22A436A1" w14:textId="77777777" w:rsidR="009C14D9" w:rsidRDefault="009C14D9" w:rsidP="00305657">
      <w:pPr>
        <w:pStyle w:val="ListParagraph"/>
        <w:ind w:left="360"/>
        <w:rPr>
          <w:sz w:val="24"/>
          <w:szCs w:val="24"/>
        </w:rPr>
      </w:pPr>
      <w:r>
        <w:rPr>
          <w:sz w:val="24"/>
          <w:szCs w:val="24"/>
        </w:rPr>
        <w:t>One is that the Agricultural Council of Maine (AGCOM) Strategic Plan 2013-2020 lists about 25 key priorities across five major areas and many of these key priorities could be addressed by a faculty member with the type of expertise and interests described in this position justification.  Of course one faculty member will not be able to address all of AGCOM’s priorities, and some of their priorities are not research-related, but the type of faculty member we seek would be well-positioned to contribute to many of the stated priorities.  Examples of such priorities include: “improve efficiency from harvest to consumption; support innovation in both technology and energy use; cultivate hands-on programs for entry-level farmers through existing agriculture and educational organizations; support nutrition programs that connect consumers and farmers; protect Maine’s water resources, ensuring availability for farm use in crop, livestock and aquaculture production; continue to support successful land and water conservation practices for producers”.  AGCOM is a forum and voice for all statewide agricultural organizations.  Their strategic goals include ‘create profitability in farming’, ‘connect local food with healthy eating’, and ‘lead, advocate and protect Maine’s farm resources’.  Some of the research that is foundational to reaching these goals could be conducted by a faculty member with the expertise we seek.</w:t>
      </w:r>
    </w:p>
    <w:p w14:paraId="10D08D9E" w14:textId="77777777" w:rsidR="009C14D9" w:rsidRDefault="009C14D9" w:rsidP="00305657">
      <w:pPr>
        <w:pStyle w:val="ListParagraph"/>
        <w:ind w:left="360"/>
        <w:rPr>
          <w:sz w:val="24"/>
          <w:szCs w:val="24"/>
        </w:rPr>
      </w:pPr>
    </w:p>
    <w:p w14:paraId="2BD592AF" w14:textId="77777777" w:rsidR="009C14D9" w:rsidRPr="004B725B" w:rsidRDefault="009C14D9" w:rsidP="00305657">
      <w:pPr>
        <w:pStyle w:val="ListParagraph"/>
        <w:ind w:left="360"/>
        <w:rPr>
          <w:sz w:val="24"/>
          <w:szCs w:val="24"/>
        </w:rPr>
      </w:pPr>
      <w:r>
        <w:rPr>
          <w:sz w:val="24"/>
          <w:szCs w:val="24"/>
        </w:rPr>
        <w:t xml:space="preserve">A second reason to believe that Maine’s agricultural stakeholders are likely to be supportive of this position is the key role this faculty member will play in the Sustainable Agriculture program.  The Board of Agriculture has been supportive of the University offering an undergraduate degree in agriculture.  This position will teach four key classes in the Sustainable Agriculture B.S. program.  If we were to be unable to replace this retirement, it would be very difficult to offer a credible undergraduate degree program.  If we do receive this replacement position, our Sustainable Agriculture program will be greatly strengthened, and we expect continuing increases in enrollment. </w:t>
      </w:r>
    </w:p>
    <w:p w14:paraId="0EB8AC6F" w14:textId="77777777" w:rsidR="00AE15CB" w:rsidRPr="0036537D" w:rsidRDefault="00AE15CB" w:rsidP="006A1CCC">
      <w:pPr>
        <w:rPr>
          <w:rFonts w:cstheme="minorHAnsi"/>
        </w:rPr>
      </w:pPr>
    </w:p>
    <w:sectPr w:rsidR="00AE15CB" w:rsidRPr="0036537D" w:rsidSect="005073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ue" w:date="2018-07-18T15:03:00Z" w:initials="S">
    <w:p w14:paraId="6360DB0F" w14:textId="0656A6B9" w:rsidR="00810E56" w:rsidRDefault="00810E56">
      <w:pPr>
        <w:pStyle w:val="CommentText"/>
      </w:pPr>
      <w:r>
        <w:rPr>
          <w:rStyle w:val="CommentReference"/>
        </w:rPr>
        <w:annotationRef/>
      </w:r>
      <w:r>
        <w:t xml:space="preserve">This position is critical for teaching and research in the SAG program as well as stakeholder needs.  </w:t>
      </w:r>
    </w:p>
  </w:comment>
  <w:comment w:id="10" w:author="Sue" w:date="2018-07-18T14:46:00Z" w:initials="S">
    <w:p w14:paraId="20F1FC5B" w14:textId="71D396EA" w:rsidR="002F6F74" w:rsidRDefault="002F6F74">
      <w:pPr>
        <w:pStyle w:val="CommentText"/>
      </w:pPr>
      <w:r>
        <w:rPr>
          <w:rStyle w:val="CommentReference"/>
        </w:rPr>
        <w:annotationRef/>
      </w:r>
      <w:r>
        <w:t>I’d suggest instruct rather than co-instruct to make it stronger</w:t>
      </w:r>
    </w:p>
  </w:comment>
  <w:comment w:id="20" w:author="Sue" w:date="2018-07-18T14:56:00Z" w:initials="S">
    <w:p w14:paraId="20C6461B" w14:textId="44ED4BC9" w:rsidR="00810E56" w:rsidRDefault="00810E56">
      <w:pPr>
        <w:pStyle w:val="CommentText"/>
      </w:pPr>
      <w:r>
        <w:rPr>
          <w:rStyle w:val="CommentReference"/>
        </w:rPr>
        <w:annotationRef/>
      </w:r>
      <w:r>
        <w:t>Is this the maximum amount per project? Rather than the total amount?  NIFA program totals would be in the millions, not half a million I would think.  I would try to put the totals in the column or relabel the column as ‘Maximum amount per award’ or something like that (if it 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60DB0F" w15:done="0"/>
  <w15:commentEx w15:paraId="20F1FC5B" w15:done="0"/>
  <w15:commentEx w15:paraId="20C646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B15A9D" w14:textId="77777777" w:rsidR="004409A0" w:rsidRDefault="004409A0" w:rsidP="007E682F">
      <w:r>
        <w:separator/>
      </w:r>
    </w:p>
  </w:endnote>
  <w:endnote w:type="continuationSeparator" w:id="0">
    <w:p w14:paraId="6465FA70" w14:textId="77777777" w:rsidR="004409A0" w:rsidRDefault="004409A0" w:rsidP="007E6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D44D87" w14:textId="77777777" w:rsidR="004409A0" w:rsidRDefault="004409A0" w:rsidP="007E682F">
      <w:r>
        <w:separator/>
      </w:r>
    </w:p>
  </w:footnote>
  <w:footnote w:type="continuationSeparator" w:id="0">
    <w:p w14:paraId="3E012BCF" w14:textId="77777777" w:rsidR="004409A0" w:rsidRDefault="004409A0" w:rsidP="007E68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0244F2"/>
    <w:multiLevelType w:val="hybridMultilevel"/>
    <w:tmpl w:val="80666A3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e">
    <w15:presenceInfo w15:providerId="None" w15:userId="Su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CCC"/>
    <w:rsid w:val="0001259F"/>
    <w:rsid w:val="000208D1"/>
    <w:rsid w:val="00021601"/>
    <w:rsid w:val="00037FCD"/>
    <w:rsid w:val="001440F5"/>
    <w:rsid w:val="001B5BF6"/>
    <w:rsid w:val="0028494E"/>
    <w:rsid w:val="00286A81"/>
    <w:rsid w:val="002E682E"/>
    <w:rsid w:val="002F6F74"/>
    <w:rsid w:val="00305657"/>
    <w:rsid w:val="00326F9B"/>
    <w:rsid w:val="0036537D"/>
    <w:rsid w:val="003C4900"/>
    <w:rsid w:val="004005E7"/>
    <w:rsid w:val="004409A0"/>
    <w:rsid w:val="00502F03"/>
    <w:rsid w:val="00507309"/>
    <w:rsid w:val="00591058"/>
    <w:rsid w:val="00597A33"/>
    <w:rsid w:val="005F2A7D"/>
    <w:rsid w:val="005F703B"/>
    <w:rsid w:val="006321B1"/>
    <w:rsid w:val="006A1CCC"/>
    <w:rsid w:val="006B68F0"/>
    <w:rsid w:val="006E13B8"/>
    <w:rsid w:val="007706F3"/>
    <w:rsid w:val="00785966"/>
    <w:rsid w:val="007E682F"/>
    <w:rsid w:val="00810E56"/>
    <w:rsid w:val="00860835"/>
    <w:rsid w:val="008A2A89"/>
    <w:rsid w:val="008B6C9F"/>
    <w:rsid w:val="009C14D9"/>
    <w:rsid w:val="00A01FB1"/>
    <w:rsid w:val="00A060DA"/>
    <w:rsid w:val="00A26941"/>
    <w:rsid w:val="00A87AF1"/>
    <w:rsid w:val="00AB7DDF"/>
    <w:rsid w:val="00AE15CB"/>
    <w:rsid w:val="00B02921"/>
    <w:rsid w:val="00B14194"/>
    <w:rsid w:val="00B52F77"/>
    <w:rsid w:val="00C10AEA"/>
    <w:rsid w:val="00C64856"/>
    <w:rsid w:val="00C961F5"/>
    <w:rsid w:val="00CC63C2"/>
    <w:rsid w:val="00D235DE"/>
    <w:rsid w:val="00D80083"/>
    <w:rsid w:val="00D92DC9"/>
    <w:rsid w:val="00DA13EF"/>
    <w:rsid w:val="00DC778B"/>
    <w:rsid w:val="00DD14D3"/>
    <w:rsid w:val="00DD1E45"/>
    <w:rsid w:val="00E101D2"/>
    <w:rsid w:val="00E346B5"/>
    <w:rsid w:val="00E6419D"/>
    <w:rsid w:val="00F1097D"/>
    <w:rsid w:val="00F12F09"/>
    <w:rsid w:val="00F34933"/>
    <w:rsid w:val="00F97724"/>
    <w:rsid w:val="00FC5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6027D"/>
  <w15:chartTrackingRefBased/>
  <w15:docId w15:val="{E183B7CD-E320-B841-B18C-0BC4EB2B1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E101D2"/>
    <w:pPr>
      <w:suppressAutoHyphens/>
      <w:autoSpaceDN w:val="0"/>
      <w:spacing w:before="28" w:after="28"/>
      <w:textAlignment w:val="baseline"/>
    </w:pPr>
    <w:rPr>
      <w:rFonts w:ascii="Times" w:eastAsia="Arial Unicode MS" w:hAnsi="Times" w:cs="Times New Roman"/>
      <w:kern w:val="3"/>
      <w:sz w:val="20"/>
      <w:szCs w:val="20"/>
    </w:rPr>
  </w:style>
  <w:style w:type="paragraph" w:styleId="Header">
    <w:name w:val="header"/>
    <w:basedOn w:val="Normal"/>
    <w:link w:val="HeaderChar"/>
    <w:uiPriority w:val="99"/>
    <w:unhideWhenUsed/>
    <w:rsid w:val="007E682F"/>
    <w:pPr>
      <w:tabs>
        <w:tab w:val="center" w:pos="4680"/>
        <w:tab w:val="right" w:pos="9360"/>
      </w:tabs>
    </w:pPr>
  </w:style>
  <w:style w:type="character" w:customStyle="1" w:styleId="HeaderChar">
    <w:name w:val="Header Char"/>
    <w:basedOn w:val="DefaultParagraphFont"/>
    <w:link w:val="Header"/>
    <w:uiPriority w:val="99"/>
    <w:rsid w:val="007E682F"/>
  </w:style>
  <w:style w:type="paragraph" w:styleId="Footer">
    <w:name w:val="footer"/>
    <w:basedOn w:val="Normal"/>
    <w:link w:val="FooterChar"/>
    <w:uiPriority w:val="99"/>
    <w:unhideWhenUsed/>
    <w:rsid w:val="007E682F"/>
    <w:pPr>
      <w:tabs>
        <w:tab w:val="center" w:pos="4680"/>
        <w:tab w:val="right" w:pos="9360"/>
      </w:tabs>
    </w:pPr>
  </w:style>
  <w:style w:type="character" w:customStyle="1" w:styleId="FooterChar">
    <w:name w:val="Footer Char"/>
    <w:basedOn w:val="DefaultParagraphFont"/>
    <w:link w:val="Footer"/>
    <w:uiPriority w:val="99"/>
    <w:rsid w:val="007E682F"/>
  </w:style>
  <w:style w:type="table" w:styleId="TableGrid">
    <w:name w:val="Table Grid"/>
    <w:basedOn w:val="TableNormal"/>
    <w:uiPriority w:val="39"/>
    <w:rsid w:val="007E6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4D9"/>
    <w:pPr>
      <w:ind w:left="720"/>
      <w:contextualSpacing/>
    </w:pPr>
    <w:rPr>
      <w:rFonts w:ascii="Calibri" w:eastAsia="Calibri" w:hAnsi="Calibri" w:cs="Times New Roman"/>
      <w:sz w:val="22"/>
      <w:szCs w:val="22"/>
    </w:rPr>
  </w:style>
  <w:style w:type="character" w:styleId="CommentReference">
    <w:name w:val="annotation reference"/>
    <w:basedOn w:val="DefaultParagraphFont"/>
    <w:uiPriority w:val="99"/>
    <w:semiHidden/>
    <w:unhideWhenUsed/>
    <w:rsid w:val="002F6F74"/>
    <w:rPr>
      <w:sz w:val="16"/>
      <w:szCs w:val="16"/>
    </w:rPr>
  </w:style>
  <w:style w:type="paragraph" w:styleId="CommentText">
    <w:name w:val="annotation text"/>
    <w:basedOn w:val="Normal"/>
    <w:link w:val="CommentTextChar"/>
    <w:uiPriority w:val="99"/>
    <w:semiHidden/>
    <w:unhideWhenUsed/>
    <w:rsid w:val="002F6F74"/>
    <w:rPr>
      <w:sz w:val="20"/>
      <w:szCs w:val="20"/>
    </w:rPr>
  </w:style>
  <w:style w:type="character" w:customStyle="1" w:styleId="CommentTextChar">
    <w:name w:val="Comment Text Char"/>
    <w:basedOn w:val="DefaultParagraphFont"/>
    <w:link w:val="CommentText"/>
    <w:uiPriority w:val="99"/>
    <w:semiHidden/>
    <w:rsid w:val="002F6F74"/>
    <w:rPr>
      <w:sz w:val="20"/>
      <w:szCs w:val="20"/>
    </w:rPr>
  </w:style>
  <w:style w:type="paragraph" w:styleId="CommentSubject">
    <w:name w:val="annotation subject"/>
    <w:basedOn w:val="CommentText"/>
    <w:next w:val="CommentText"/>
    <w:link w:val="CommentSubjectChar"/>
    <w:uiPriority w:val="99"/>
    <w:semiHidden/>
    <w:unhideWhenUsed/>
    <w:rsid w:val="002F6F74"/>
    <w:rPr>
      <w:b/>
      <w:bCs/>
    </w:rPr>
  </w:style>
  <w:style w:type="character" w:customStyle="1" w:styleId="CommentSubjectChar">
    <w:name w:val="Comment Subject Char"/>
    <w:basedOn w:val="CommentTextChar"/>
    <w:link w:val="CommentSubject"/>
    <w:uiPriority w:val="99"/>
    <w:semiHidden/>
    <w:rsid w:val="002F6F74"/>
    <w:rPr>
      <w:b/>
      <w:bCs/>
      <w:sz w:val="20"/>
      <w:szCs w:val="20"/>
    </w:rPr>
  </w:style>
  <w:style w:type="paragraph" w:styleId="BalloonText">
    <w:name w:val="Balloon Text"/>
    <w:basedOn w:val="Normal"/>
    <w:link w:val="BalloonTextChar"/>
    <w:uiPriority w:val="99"/>
    <w:semiHidden/>
    <w:unhideWhenUsed/>
    <w:rsid w:val="002F6F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6F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Causey</dc:creator>
  <cp:keywords/>
  <dc:description/>
  <cp:lastModifiedBy>Sue</cp:lastModifiedBy>
  <cp:revision>2</cp:revision>
  <cp:lastPrinted>2018-07-18T18:15:00Z</cp:lastPrinted>
  <dcterms:created xsi:type="dcterms:W3CDTF">2018-07-18T19:04:00Z</dcterms:created>
  <dcterms:modified xsi:type="dcterms:W3CDTF">2018-07-18T19:04:00Z</dcterms:modified>
</cp:coreProperties>
</file>