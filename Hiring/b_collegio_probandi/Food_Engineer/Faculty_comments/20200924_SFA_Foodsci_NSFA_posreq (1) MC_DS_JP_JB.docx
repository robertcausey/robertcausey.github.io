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D6FC4A" w14:textId="77777777" w:rsidR="003617FB" w:rsidRDefault="007A4AF6">
      <w:pPr>
        <w:spacing w:before="93" w:line="256" w:lineRule="auto"/>
        <w:ind w:left="3576" w:right="3232" w:firstLine="108"/>
        <w:rPr>
          <w:rFonts w:ascii="Times New Roman"/>
        </w:rPr>
      </w:pPr>
      <w:r>
        <w:rPr>
          <w:rFonts w:ascii="Times New Roman"/>
          <w:b/>
        </w:rPr>
        <w:t xml:space="preserve">NSFA Faculty Position Request Date of Submission: </w:t>
      </w:r>
      <w:r>
        <w:rPr>
          <w:rFonts w:ascii="Times New Roman"/>
        </w:rPr>
        <w:t>Sept 25, 2020</w:t>
      </w:r>
    </w:p>
    <w:p w14:paraId="6B9996CB" w14:textId="77777777" w:rsidR="003617FB" w:rsidRDefault="007A4AF6">
      <w:pPr>
        <w:tabs>
          <w:tab w:val="left" w:pos="2496"/>
          <w:tab w:val="left" w:pos="8053"/>
        </w:tabs>
        <w:spacing w:before="208" w:line="453" w:lineRule="auto"/>
        <w:ind w:left="100" w:right="119"/>
        <w:rPr>
          <w:rFonts w:ascii="Times New Roman"/>
          <w:b/>
        </w:rPr>
      </w:pPr>
      <w:r>
        <w:rPr>
          <w:rFonts w:ascii="Times New Roman"/>
          <w:b/>
        </w:rPr>
        <w:t>Unit:</w:t>
      </w:r>
      <w:r>
        <w:rPr>
          <w:rFonts w:ascii="Times New Roman"/>
          <w:b/>
          <w:spacing w:val="-3"/>
        </w:rPr>
        <w:t xml:space="preserve"> </w:t>
      </w:r>
      <w:r>
        <w:rPr>
          <w:rFonts w:ascii="Times New Roman"/>
          <w:spacing w:val="-6"/>
        </w:rPr>
        <w:t>SFA</w:t>
      </w:r>
      <w:r>
        <w:rPr>
          <w:rFonts w:ascii="Times New Roman"/>
          <w:spacing w:val="-6"/>
        </w:rPr>
        <w:tab/>
      </w:r>
      <w:r>
        <w:rPr>
          <w:rFonts w:ascii="Times New Roman"/>
          <w:b/>
        </w:rPr>
        <w:t xml:space="preserve">Title: </w:t>
      </w:r>
      <w:r>
        <w:rPr>
          <w:rFonts w:ascii="Times New Roman"/>
        </w:rPr>
        <w:t>Assistant Professor in</w:t>
      </w:r>
      <w:r>
        <w:rPr>
          <w:rFonts w:ascii="Times New Roman"/>
          <w:spacing w:val="-26"/>
        </w:rPr>
        <w:t xml:space="preserve"> </w:t>
      </w:r>
      <w:r>
        <w:rPr>
          <w:rFonts w:ascii="Times New Roman"/>
        </w:rPr>
        <w:t>Food</w:t>
      </w:r>
      <w:r>
        <w:rPr>
          <w:rFonts w:ascii="Times New Roman"/>
          <w:spacing w:val="-6"/>
        </w:rPr>
        <w:t xml:space="preserve"> </w:t>
      </w:r>
      <w:r>
        <w:rPr>
          <w:rFonts w:ascii="Times New Roman"/>
        </w:rPr>
        <w:t>Engineering</w:t>
      </w:r>
      <w:r>
        <w:rPr>
          <w:rFonts w:ascii="Times New Roman"/>
        </w:rPr>
        <w:tab/>
      </w:r>
      <w:r>
        <w:rPr>
          <w:rFonts w:ascii="Times New Roman"/>
          <w:b/>
        </w:rPr>
        <w:t xml:space="preserve">Start Date: </w:t>
      </w:r>
      <w:r>
        <w:rPr>
          <w:rFonts w:ascii="Times New Roman"/>
        </w:rPr>
        <w:t xml:space="preserve">Sep 1, </w:t>
      </w:r>
      <w:r>
        <w:rPr>
          <w:rFonts w:ascii="Times New Roman"/>
          <w:spacing w:val="-5"/>
        </w:rPr>
        <w:t xml:space="preserve">2021 </w:t>
      </w:r>
      <w:r>
        <w:rPr>
          <w:rFonts w:ascii="Times New Roman"/>
          <w:b/>
        </w:rPr>
        <w:t>How does this position address needs in academic programming (i.e., courses</w:t>
      </w:r>
      <w:r>
        <w:rPr>
          <w:rFonts w:ascii="Times New Roman"/>
          <w:b/>
          <w:spacing w:val="-27"/>
        </w:rPr>
        <w:t xml:space="preserve"> </w:t>
      </w:r>
      <w:r>
        <w:rPr>
          <w:rFonts w:ascii="Times New Roman"/>
          <w:b/>
        </w:rPr>
        <w:t>taught)?</w:t>
      </w:r>
    </w:p>
    <w:p w14:paraId="7E3AE9F2" w14:textId="6C319CB6" w:rsidR="003617FB" w:rsidRDefault="007A4AF6">
      <w:pPr>
        <w:pStyle w:val="BodyText"/>
        <w:spacing w:before="18" w:line="249" w:lineRule="auto"/>
        <w:ind w:left="100" w:right="118"/>
        <w:jc w:val="both"/>
      </w:pPr>
      <w:r>
        <w:t xml:space="preserve">This position request is to replace a </w:t>
      </w:r>
      <w:r w:rsidR="007972BC">
        <w:t>vacancy left</w:t>
      </w:r>
      <w:r>
        <w:t xml:space="preserve"> by the departure of one of our faculty (</w:t>
      </w:r>
      <w:proofErr w:type="spellStart"/>
      <w:r>
        <w:t>Balunkeswar</w:t>
      </w:r>
      <w:proofErr w:type="spellEnd"/>
      <w:r>
        <w:t xml:space="preserve"> </w:t>
      </w:r>
      <w:proofErr w:type="spellStart"/>
      <w:r>
        <w:t>Nayak</w:t>
      </w:r>
      <w:proofErr w:type="spellEnd"/>
      <w:r>
        <w:t>).  The position teaches coursework to meet certification of our curriculum by the Institute of Food Technologists for its Approved Undergraduate Programs. Not filling the position will make it difficult to maintain IFT accreditation</w:t>
      </w:r>
      <w:r w:rsidR="00797277">
        <w:t>, which draw</w:t>
      </w:r>
      <w:r w:rsidR="00F00B34">
        <w:t>s</w:t>
      </w:r>
      <w:r w:rsidR="00797277">
        <w:t xml:space="preserve"> out-of-state students</w:t>
      </w:r>
      <w:r>
        <w:t xml:space="preserve">. Currently the State of Maine does not </w:t>
      </w:r>
      <w:r>
        <w:rPr>
          <w:spacing w:val="-3"/>
        </w:rPr>
        <w:t xml:space="preserve">have </w:t>
      </w:r>
      <w:r>
        <w:t xml:space="preserve">the expertise, in either full-time or adjunct </w:t>
      </w:r>
      <w:r>
        <w:rPr>
          <w:spacing w:val="-4"/>
        </w:rPr>
        <w:t xml:space="preserve">faculty, </w:t>
      </w:r>
      <w:r>
        <w:t>to deliver classes in food</w:t>
      </w:r>
      <w:r>
        <w:rPr>
          <w:spacing w:val="-2"/>
        </w:rPr>
        <w:t xml:space="preserve"> </w:t>
      </w:r>
      <w:r>
        <w:t>engineering.</w:t>
      </w:r>
    </w:p>
    <w:p w14:paraId="352DE106" w14:textId="77777777" w:rsidR="003617FB" w:rsidRDefault="003617FB">
      <w:pPr>
        <w:pStyle w:val="BodyText"/>
        <w:spacing w:before="9"/>
      </w:pPr>
    </w:p>
    <w:p w14:paraId="3C1E839D" w14:textId="02FAB88D" w:rsidR="003617FB" w:rsidRDefault="007A4AF6">
      <w:pPr>
        <w:pStyle w:val="BodyText"/>
        <w:spacing w:line="249" w:lineRule="auto"/>
        <w:ind w:left="100" w:right="118"/>
        <w:jc w:val="both"/>
      </w:pPr>
      <w:r>
        <w:t xml:space="preserve">The primary teaching responsibilities of this position include: FSN 485 Introduction to Food Engineering Principles; </w:t>
      </w:r>
      <w:commentRangeStart w:id="0"/>
      <w:r>
        <w:t>FSN 486 Food Engineering Lab; FSN 502 Food Preservation</w:t>
      </w:r>
      <w:commentRangeEnd w:id="0"/>
      <w:r w:rsidR="007972BC">
        <w:rPr>
          <w:rStyle w:val="CommentReference"/>
        </w:rPr>
        <w:commentReference w:id="0"/>
      </w:r>
      <w:r>
        <w:t xml:space="preserve">; and a graduate </w:t>
      </w:r>
      <w:r>
        <w:rPr>
          <w:spacing w:val="-3"/>
        </w:rPr>
        <w:t xml:space="preserve">level </w:t>
      </w:r>
      <w:r>
        <w:t xml:space="preserve">class in Food Science and/or Engineering to meet curricular needs, including the </w:t>
      </w:r>
      <w:proofErr w:type="spellStart"/>
      <w:r>
        <w:t>UMaine</w:t>
      </w:r>
      <w:proofErr w:type="spellEnd"/>
      <w:r>
        <w:t xml:space="preserve"> Gold Program. The teaching load will average 9 credits a </w:t>
      </w:r>
      <w:r>
        <w:rPr>
          <w:spacing w:val="-3"/>
        </w:rPr>
        <w:t xml:space="preserve">year. </w:t>
      </w:r>
      <w:r>
        <w:t>Graduate supervision is an important part of this position. Responsibilities will</w:t>
      </w:r>
      <w:r>
        <w:rPr>
          <w:spacing w:val="-32"/>
        </w:rPr>
        <w:t xml:space="preserve"> </w:t>
      </w:r>
      <w:r>
        <w:t>include research, teaching, student advising, and providing expertise to the state and UMaine community in the areas of Food Science and Food</w:t>
      </w:r>
      <w:r>
        <w:rPr>
          <w:spacing w:val="-5"/>
        </w:rPr>
        <w:t xml:space="preserve"> </w:t>
      </w:r>
      <w:r>
        <w:t>Engineering.</w:t>
      </w:r>
      <w:bookmarkStart w:id="1" w:name="_GoBack"/>
      <w:bookmarkEnd w:id="1"/>
    </w:p>
    <w:p w14:paraId="79ABEF1B" w14:textId="77777777" w:rsidR="003617FB" w:rsidRDefault="003617FB">
      <w:pPr>
        <w:pStyle w:val="BodyText"/>
        <w:rPr>
          <w:sz w:val="24"/>
        </w:rPr>
      </w:pPr>
    </w:p>
    <w:p w14:paraId="5400CD2D" w14:textId="77777777" w:rsidR="003617FB" w:rsidRDefault="003617FB">
      <w:pPr>
        <w:pStyle w:val="BodyText"/>
        <w:rPr>
          <w:sz w:val="24"/>
        </w:rPr>
      </w:pPr>
    </w:p>
    <w:p w14:paraId="3DCC269E" w14:textId="77777777" w:rsidR="003617FB" w:rsidRDefault="007A4AF6">
      <w:pPr>
        <w:pStyle w:val="Heading1"/>
        <w:spacing w:before="166"/>
      </w:pPr>
      <w:r>
        <w:t>How does this position support the research mission of the unit?</w:t>
      </w:r>
    </w:p>
    <w:p w14:paraId="5BF24B1F" w14:textId="77777777" w:rsidR="003617FB" w:rsidRDefault="003617FB">
      <w:pPr>
        <w:pStyle w:val="BodyText"/>
        <w:spacing w:before="5"/>
        <w:rPr>
          <w:rFonts w:ascii="Times New Roman"/>
          <w:b/>
          <w:sz w:val="21"/>
        </w:rPr>
      </w:pPr>
    </w:p>
    <w:p w14:paraId="7938C84A" w14:textId="46B07B79" w:rsidR="003617FB" w:rsidRDefault="007A4AF6">
      <w:pPr>
        <w:pStyle w:val="BodyText"/>
        <w:spacing w:before="1" w:line="249" w:lineRule="auto"/>
        <w:ind w:left="100" w:right="118"/>
        <w:jc w:val="both"/>
      </w:pPr>
      <w:r>
        <w:t xml:space="preserve">The position will conduct research to enhance the Maine Food and </w:t>
      </w:r>
      <w:proofErr w:type="spellStart"/>
      <w:r>
        <w:t>Bioproducts</w:t>
      </w:r>
      <w:proofErr w:type="spellEnd"/>
      <w:r>
        <w:t xml:space="preserve"> </w:t>
      </w:r>
      <w:r w:rsidR="003C5674">
        <w:t>Industry, in</w:t>
      </w:r>
      <w:r>
        <w:t xml:space="preserve"> areas such </w:t>
      </w:r>
      <w:r>
        <w:rPr>
          <w:spacing w:val="-6"/>
        </w:rPr>
        <w:t xml:space="preserve">as     </w:t>
      </w:r>
      <w:r>
        <w:t>novel</w:t>
      </w:r>
      <w:r>
        <w:rPr>
          <w:spacing w:val="-5"/>
        </w:rPr>
        <w:t xml:space="preserve"> </w:t>
      </w:r>
      <w:r>
        <w:t>food</w:t>
      </w:r>
      <w:r>
        <w:rPr>
          <w:spacing w:val="-5"/>
        </w:rPr>
        <w:t xml:space="preserve"> </w:t>
      </w:r>
      <w:r>
        <w:t>processing</w:t>
      </w:r>
      <w:r>
        <w:rPr>
          <w:spacing w:val="-4"/>
        </w:rPr>
        <w:t xml:space="preserve"> </w:t>
      </w:r>
      <w:r>
        <w:t>techniques,</w:t>
      </w:r>
      <w:r>
        <w:rPr>
          <w:spacing w:val="-5"/>
        </w:rPr>
        <w:t xml:space="preserve"> </w:t>
      </w:r>
      <w:r w:rsidR="00797277">
        <w:rPr>
          <w:spacing w:val="-5"/>
        </w:rPr>
        <w:t xml:space="preserve">food applications of cellulose </w:t>
      </w:r>
      <w:r>
        <w:t>nanofibrils,</w:t>
      </w:r>
      <w:r>
        <w:rPr>
          <w:spacing w:val="-4"/>
        </w:rPr>
        <w:t xml:space="preserve"> </w:t>
      </w:r>
      <w:proofErr w:type="spellStart"/>
      <w:r>
        <w:t>nano</w:t>
      </w:r>
      <w:proofErr w:type="spellEnd"/>
      <w:r>
        <w:t>-delivery</w:t>
      </w:r>
      <w:r>
        <w:rPr>
          <w:spacing w:val="-5"/>
        </w:rPr>
        <w:t xml:space="preserve"> </w:t>
      </w:r>
      <w:r>
        <w:t>of</w:t>
      </w:r>
      <w:r>
        <w:rPr>
          <w:spacing w:val="-4"/>
        </w:rPr>
        <w:t xml:space="preserve"> </w:t>
      </w:r>
      <w:r>
        <w:t>food</w:t>
      </w:r>
      <w:r>
        <w:rPr>
          <w:spacing w:val="-5"/>
        </w:rPr>
        <w:t xml:space="preserve"> </w:t>
      </w:r>
      <w:proofErr w:type="spellStart"/>
      <w:r>
        <w:t>bioactives</w:t>
      </w:r>
      <w:proofErr w:type="spellEnd"/>
      <w:r>
        <w:t>,</w:t>
      </w:r>
      <w:r>
        <w:rPr>
          <w:spacing w:val="-5"/>
        </w:rPr>
        <w:t xml:space="preserve"> </w:t>
      </w:r>
      <w:r>
        <w:t>and</w:t>
      </w:r>
      <w:r>
        <w:rPr>
          <w:spacing w:val="-4"/>
        </w:rPr>
        <w:t xml:space="preserve"> </w:t>
      </w:r>
      <w:r>
        <w:t>commercialization</w:t>
      </w:r>
      <w:r>
        <w:rPr>
          <w:spacing w:val="-5"/>
        </w:rPr>
        <w:t xml:space="preserve"> </w:t>
      </w:r>
      <w:r>
        <w:t>of</w:t>
      </w:r>
      <w:r>
        <w:rPr>
          <w:spacing w:val="-5"/>
        </w:rPr>
        <w:t xml:space="preserve"> </w:t>
      </w:r>
      <w:r>
        <w:t xml:space="preserve">emerging technologies. Applicants are expected to build a robust, externally-funded research program and create </w:t>
      </w:r>
      <w:r>
        <w:rPr>
          <w:spacing w:val="-3"/>
        </w:rPr>
        <w:t>collabora</w:t>
      </w:r>
      <w:r>
        <w:t xml:space="preserve">tions within the School, Cooperative Extension, Advanced Manufacturing Center,  </w:t>
      </w:r>
      <w:r w:rsidR="00797277" w:rsidRPr="00797277">
        <w:t>Graduate School of Biomedical Science and Engineering</w:t>
      </w:r>
      <w:r w:rsidR="00035DF2">
        <w:t>,</w:t>
      </w:r>
      <w:r w:rsidR="00797277" w:rsidRPr="00797277">
        <w:t xml:space="preserve"> </w:t>
      </w:r>
      <w:r>
        <w:t xml:space="preserve">farmers, food </w:t>
      </w:r>
      <w:r w:rsidR="00797277">
        <w:t xml:space="preserve">and beverage </w:t>
      </w:r>
      <w:r>
        <w:t xml:space="preserve">manufacturers, and with other </w:t>
      </w:r>
      <w:r w:rsidR="00035DF2">
        <w:t xml:space="preserve">organizations </w:t>
      </w:r>
      <w:r>
        <w:t xml:space="preserve">such as </w:t>
      </w:r>
      <w:r w:rsidR="007972BC">
        <w:t xml:space="preserve">Maine Manufacturing Extension Partnership (MMEP), </w:t>
      </w:r>
      <w:r w:rsidR="00797277">
        <w:t xml:space="preserve">The Maine Organic Farmers and Gardeners Association, Maine Potato Board, Wild Blueberry Commission of Maine, </w:t>
      </w:r>
      <w:r w:rsidR="00797277" w:rsidRPr="00797277">
        <w:t>New England Food Processors Community of Practice</w:t>
      </w:r>
      <w:r w:rsidR="00797277">
        <w:t xml:space="preserve"> </w:t>
      </w:r>
      <w:r>
        <w:t xml:space="preserve">, </w:t>
      </w:r>
      <w:r w:rsidR="007972BC">
        <w:t xml:space="preserve">Alliance for Maine’s Marine Economy, </w:t>
      </w:r>
      <w:r w:rsidR="00797277">
        <w:t>and Maine Seaweed Alliance</w:t>
      </w:r>
      <w:r>
        <w:t xml:space="preserve">. The position </w:t>
      </w:r>
      <w:r>
        <w:rPr>
          <w:spacing w:val="-5"/>
        </w:rPr>
        <w:t xml:space="preserve">would </w:t>
      </w:r>
      <w:r>
        <w:t>help to develop solutions for establishing processing infrastructure that is lacking in the state. This position will provide</w:t>
      </w:r>
      <w:r>
        <w:rPr>
          <w:spacing w:val="-4"/>
        </w:rPr>
        <w:t xml:space="preserve"> </w:t>
      </w:r>
      <w:r>
        <w:t>mentorship</w:t>
      </w:r>
      <w:r>
        <w:rPr>
          <w:spacing w:val="-4"/>
        </w:rPr>
        <w:t xml:space="preserve"> </w:t>
      </w:r>
      <w:r>
        <w:t>to</w:t>
      </w:r>
      <w:r>
        <w:rPr>
          <w:spacing w:val="-3"/>
        </w:rPr>
        <w:t xml:space="preserve"> </w:t>
      </w:r>
      <w:r>
        <w:t>Doctoral</w:t>
      </w:r>
      <w:r>
        <w:rPr>
          <w:spacing w:val="-4"/>
        </w:rPr>
        <w:t xml:space="preserve"> </w:t>
      </w:r>
      <w:r>
        <w:t>and</w:t>
      </w:r>
      <w:r>
        <w:rPr>
          <w:spacing w:val="-3"/>
        </w:rPr>
        <w:t xml:space="preserve"> </w:t>
      </w:r>
      <w:r>
        <w:t>Master</w:t>
      </w:r>
      <w:r w:rsidR="00035DF2">
        <w:t>’</w:t>
      </w:r>
      <w:r>
        <w:t>s</w:t>
      </w:r>
      <w:r>
        <w:rPr>
          <w:spacing w:val="-4"/>
        </w:rPr>
        <w:t xml:space="preserve"> </w:t>
      </w:r>
      <w:r>
        <w:t>students,</w:t>
      </w:r>
      <w:r>
        <w:rPr>
          <w:spacing w:val="-3"/>
        </w:rPr>
        <w:t xml:space="preserve"> </w:t>
      </w:r>
      <w:r>
        <w:t>and</w:t>
      </w:r>
      <w:r>
        <w:rPr>
          <w:spacing w:val="-4"/>
        </w:rPr>
        <w:t xml:space="preserve"> </w:t>
      </w:r>
      <w:r>
        <w:t>provide</w:t>
      </w:r>
      <w:r>
        <w:rPr>
          <w:spacing w:val="-3"/>
        </w:rPr>
        <w:t xml:space="preserve"> </w:t>
      </w:r>
      <w:r>
        <w:t>research</w:t>
      </w:r>
      <w:r>
        <w:rPr>
          <w:spacing w:val="-4"/>
        </w:rPr>
        <w:t xml:space="preserve"> </w:t>
      </w:r>
      <w:r>
        <w:t>opportunities</w:t>
      </w:r>
      <w:r>
        <w:rPr>
          <w:spacing w:val="-4"/>
        </w:rPr>
        <w:t xml:space="preserve"> </w:t>
      </w:r>
      <w:r>
        <w:t>for</w:t>
      </w:r>
      <w:r>
        <w:rPr>
          <w:spacing w:val="-3"/>
        </w:rPr>
        <w:t xml:space="preserve"> </w:t>
      </w:r>
      <w:r>
        <w:t>undergraduates.</w:t>
      </w:r>
    </w:p>
    <w:p w14:paraId="1268AB88" w14:textId="77777777" w:rsidR="003617FB" w:rsidRDefault="003617FB">
      <w:pPr>
        <w:spacing w:line="249" w:lineRule="auto"/>
        <w:jc w:val="both"/>
        <w:sectPr w:rsidR="003617FB">
          <w:footerReference w:type="default" r:id="rId8"/>
          <w:type w:val="continuous"/>
          <w:pgSz w:w="12240" w:h="15840"/>
          <w:pgMar w:top="1000" w:right="960" w:bottom="680" w:left="980" w:header="720" w:footer="484" w:gutter="0"/>
          <w:pgNumType w:start="1"/>
          <w:cols w:space="720"/>
        </w:sectPr>
      </w:pPr>
    </w:p>
    <w:p w14:paraId="54894291" w14:textId="77777777" w:rsidR="003617FB" w:rsidRDefault="007A4AF6">
      <w:pPr>
        <w:pStyle w:val="Heading1"/>
        <w:spacing w:before="92"/>
      </w:pPr>
      <w:r>
        <w:lastRenderedPageBreak/>
        <w:t>In what ways does this position support College, University, or System initiatives and/or priorities?</w:t>
      </w:r>
    </w:p>
    <w:p w14:paraId="30CB9D6D" w14:textId="77777777" w:rsidR="003617FB" w:rsidRDefault="003617FB">
      <w:pPr>
        <w:pStyle w:val="BodyText"/>
        <w:spacing w:before="6"/>
        <w:rPr>
          <w:rFonts w:ascii="Times New Roman"/>
          <w:b/>
          <w:sz w:val="21"/>
        </w:rPr>
      </w:pPr>
    </w:p>
    <w:p w14:paraId="0E6335E4" w14:textId="5D8FE8F5" w:rsidR="003617FB" w:rsidRDefault="007A4AF6">
      <w:pPr>
        <w:pStyle w:val="BodyText"/>
        <w:spacing w:line="249" w:lineRule="auto"/>
        <w:ind w:left="100" w:right="118"/>
        <w:jc w:val="both"/>
      </w:pPr>
      <w:r>
        <w:t xml:space="preserve">This position directly supports </w:t>
      </w:r>
      <w:r w:rsidR="00CD4955">
        <w:t xml:space="preserve">three </w:t>
      </w:r>
      <w:r>
        <w:t>Initiatives of the College Roadmap to Excellence: #1</w:t>
      </w:r>
      <w:ins w:id="2" w:author="Colt Knight" w:date="2020-09-27T20:19:00Z">
        <w:r w:rsidR="00C141DA">
          <w:t xml:space="preserve">. </w:t>
        </w:r>
      </w:ins>
      <w:del w:id="3" w:author="Colt Knight" w:date="2020-09-27T20:19:00Z">
        <w:r w:rsidDel="00C141DA">
          <w:delText xml:space="preserve"> - </w:delText>
        </w:r>
      </w:del>
      <w:r>
        <w:t xml:space="preserve">Excellence in </w:t>
      </w:r>
      <w:r>
        <w:rPr>
          <w:spacing w:val="-3"/>
        </w:rPr>
        <w:t xml:space="preserve">under- </w:t>
      </w:r>
      <w:r>
        <w:t>graduate</w:t>
      </w:r>
      <w:r>
        <w:rPr>
          <w:spacing w:val="-10"/>
        </w:rPr>
        <w:t xml:space="preserve"> </w:t>
      </w:r>
      <w:r>
        <w:t>advising</w:t>
      </w:r>
      <w:r>
        <w:rPr>
          <w:spacing w:val="-10"/>
        </w:rPr>
        <w:t xml:space="preserve"> </w:t>
      </w:r>
      <w:r>
        <w:t>and</w:t>
      </w:r>
      <w:r>
        <w:rPr>
          <w:spacing w:val="-9"/>
        </w:rPr>
        <w:t xml:space="preserve"> </w:t>
      </w:r>
      <w:r>
        <w:t>program</w:t>
      </w:r>
      <w:r>
        <w:rPr>
          <w:spacing w:val="-10"/>
        </w:rPr>
        <w:t xml:space="preserve"> </w:t>
      </w:r>
      <w:r>
        <w:t>quality</w:t>
      </w:r>
      <w:r>
        <w:rPr>
          <w:spacing w:val="-9"/>
        </w:rPr>
        <w:t xml:space="preserve"> </w:t>
      </w:r>
      <w:r>
        <w:t>through</w:t>
      </w:r>
      <w:r>
        <w:rPr>
          <w:spacing w:val="-10"/>
        </w:rPr>
        <w:t xml:space="preserve"> </w:t>
      </w:r>
      <w:r>
        <w:t>the</w:t>
      </w:r>
      <w:r>
        <w:rPr>
          <w:spacing w:val="-9"/>
        </w:rPr>
        <w:t xml:space="preserve"> </w:t>
      </w:r>
      <w:r>
        <w:t>hire</w:t>
      </w:r>
      <w:r>
        <w:rPr>
          <w:spacing w:val="-10"/>
        </w:rPr>
        <w:t xml:space="preserve"> </w:t>
      </w:r>
      <w:r>
        <w:t>of</w:t>
      </w:r>
      <w:r>
        <w:rPr>
          <w:spacing w:val="-9"/>
        </w:rPr>
        <w:t xml:space="preserve"> </w:t>
      </w:r>
      <w:r>
        <w:t>faculty</w:t>
      </w:r>
      <w:r>
        <w:rPr>
          <w:spacing w:val="-10"/>
        </w:rPr>
        <w:t xml:space="preserve"> </w:t>
      </w:r>
      <w:r>
        <w:t>to</w:t>
      </w:r>
      <w:r>
        <w:rPr>
          <w:spacing w:val="-9"/>
        </w:rPr>
        <w:t xml:space="preserve"> </w:t>
      </w:r>
      <w:r>
        <w:t>meet</w:t>
      </w:r>
      <w:r>
        <w:rPr>
          <w:spacing w:val="-10"/>
        </w:rPr>
        <w:t xml:space="preserve"> </w:t>
      </w:r>
      <w:r>
        <w:t>IFT</w:t>
      </w:r>
      <w:r>
        <w:rPr>
          <w:spacing w:val="-9"/>
        </w:rPr>
        <w:t xml:space="preserve"> </w:t>
      </w:r>
      <w:r>
        <w:t>certification</w:t>
      </w:r>
      <w:ins w:id="4" w:author="Colt Knight" w:date="2020-09-27T20:19:00Z">
        <w:r w:rsidR="00C141DA">
          <w:t>;</w:t>
        </w:r>
      </w:ins>
      <w:r>
        <w:rPr>
          <w:spacing w:val="-10"/>
        </w:rPr>
        <w:t xml:space="preserve"> </w:t>
      </w:r>
      <w:r>
        <w:t>#2</w:t>
      </w:r>
      <w:ins w:id="5" w:author="Colt Knight" w:date="2020-09-27T20:19:00Z">
        <w:r w:rsidR="00C141DA">
          <w:rPr>
            <w:spacing w:val="-10"/>
          </w:rPr>
          <w:t xml:space="preserve">. </w:t>
        </w:r>
      </w:ins>
      <w:del w:id="6" w:author="Colt Knight" w:date="2020-09-27T20:19:00Z">
        <w:r w:rsidDel="00C141DA">
          <w:rPr>
            <w:spacing w:val="-9"/>
          </w:rPr>
          <w:delText xml:space="preserve"> </w:delText>
        </w:r>
        <w:r w:rsidDel="00C141DA">
          <w:delText>-</w:delText>
        </w:r>
        <w:r w:rsidDel="00C141DA">
          <w:rPr>
            <w:spacing w:val="-10"/>
          </w:rPr>
          <w:delText xml:space="preserve"> </w:delText>
        </w:r>
      </w:del>
      <w:r>
        <w:t>Growing</w:t>
      </w:r>
      <w:r>
        <w:rPr>
          <w:spacing w:val="-9"/>
        </w:rPr>
        <w:t xml:space="preserve"> </w:t>
      </w:r>
      <w:r>
        <w:t>our</w:t>
      </w:r>
      <w:r>
        <w:rPr>
          <w:spacing w:val="-10"/>
        </w:rPr>
        <w:t xml:space="preserve"> </w:t>
      </w:r>
      <w:r>
        <w:t xml:space="preserve">research enterprise in the service of science and Maine by building a robust, externally-funded research program in food </w:t>
      </w:r>
      <w:r w:rsidR="003C5674">
        <w:t>engineering</w:t>
      </w:r>
      <w:ins w:id="7" w:author="Colt Knight" w:date="2020-09-27T20:19:00Z">
        <w:r w:rsidR="00C141DA">
          <w:t>;</w:t>
        </w:r>
      </w:ins>
      <w:r w:rsidR="003C5674">
        <w:t xml:space="preserve"> </w:t>
      </w:r>
      <w:r>
        <w:t>#3</w:t>
      </w:r>
      <w:ins w:id="8" w:author="Colt Knight" w:date="2020-09-27T20:19:00Z">
        <w:r w:rsidR="00C141DA">
          <w:t xml:space="preserve">. </w:t>
        </w:r>
      </w:ins>
      <w:del w:id="9" w:author="Colt Knight" w:date="2020-09-27T20:19:00Z">
        <w:r w:rsidDel="00C141DA">
          <w:delText xml:space="preserve"> - </w:delText>
        </w:r>
      </w:del>
      <w:r>
        <w:t xml:space="preserve">Enhancing quality and impact of our graduate education programs through scientific </w:t>
      </w:r>
      <w:r>
        <w:rPr>
          <w:spacing w:val="-3"/>
        </w:rPr>
        <w:t xml:space="preserve">discovery </w:t>
      </w:r>
      <w:r>
        <w:t>and innovation in the field of food science</w:t>
      </w:r>
      <w:r w:rsidR="00797277">
        <w:t xml:space="preserve"> while</w:t>
      </w:r>
      <w:r>
        <w:t xml:space="preserve"> benefit</w:t>
      </w:r>
      <w:r w:rsidR="00797277">
        <w:t>ting</w:t>
      </w:r>
      <w:r>
        <w:t xml:space="preserve"> Maine food</w:t>
      </w:r>
      <w:r>
        <w:rPr>
          <w:spacing w:val="-20"/>
        </w:rPr>
        <w:t xml:space="preserve"> </w:t>
      </w:r>
      <w:r>
        <w:t>producers.</w:t>
      </w:r>
    </w:p>
    <w:p w14:paraId="0F1736C2" w14:textId="77777777" w:rsidR="003617FB" w:rsidRDefault="003617FB">
      <w:pPr>
        <w:pStyle w:val="BodyText"/>
        <w:spacing w:before="9"/>
      </w:pPr>
    </w:p>
    <w:p w14:paraId="089C7C88" w14:textId="2C7866C0" w:rsidR="003617FB" w:rsidRDefault="007A4AF6">
      <w:pPr>
        <w:pStyle w:val="BodyText"/>
        <w:spacing w:line="249" w:lineRule="auto"/>
        <w:ind w:left="100" w:right="118"/>
        <w:jc w:val="both"/>
      </w:pPr>
      <w:r>
        <w:t>The position supports the University’s strategic values and vision statements by supporting learners in experiential</w:t>
      </w:r>
      <w:r>
        <w:rPr>
          <w:spacing w:val="-5"/>
        </w:rPr>
        <w:t xml:space="preserve"> </w:t>
      </w:r>
      <w:r>
        <w:t>learning</w:t>
      </w:r>
      <w:r>
        <w:rPr>
          <w:spacing w:val="-5"/>
        </w:rPr>
        <w:t xml:space="preserve"> </w:t>
      </w:r>
      <w:r>
        <w:t>and</w:t>
      </w:r>
      <w:r>
        <w:rPr>
          <w:spacing w:val="-5"/>
        </w:rPr>
        <w:t xml:space="preserve"> </w:t>
      </w:r>
      <w:r>
        <w:t>innovation</w:t>
      </w:r>
      <w:r>
        <w:rPr>
          <w:spacing w:val="-5"/>
        </w:rPr>
        <w:t xml:space="preserve"> </w:t>
      </w:r>
      <w:r>
        <w:t>in</w:t>
      </w:r>
      <w:r>
        <w:rPr>
          <w:spacing w:val="-5"/>
        </w:rPr>
        <w:t xml:space="preserve"> </w:t>
      </w:r>
      <w:r>
        <w:t>food</w:t>
      </w:r>
      <w:r>
        <w:rPr>
          <w:spacing w:val="-5"/>
        </w:rPr>
        <w:t xml:space="preserve"> </w:t>
      </w:r>
      <w:r>
        <w:t>and</w:t>
      </w:r>
      <w:r>
        <w:rPr>
          <w:spacing w:val="-5"/>
        </w:rPr>
        <w:t xml:space="preserve"> </w:t>
      </w:r>
      <w:r>
        <w:t>nutrition</w:t>
      </w:r>
      <w:r>
        <w:rPr>
          <w:spacing w:val="-5"/>
        </w:rPr>
        <w:t xml:space="preserve"> </w:t>
      </w:r>
      <w:r>
        <w:t>(Goals</w:t>
      </w:r>
      <w:r>
        <w:rPr>
          <w:spacing w:val="-5"/>
        </w:rPr>
        <w:t xml:space="preserve"> </w:t>
      </w:r>
      <w:r>
        <w:t>1.1</w:t>
      </w:r>
      <w:r>
        <w:rPr>
          <w:spacing w:val="-5"/>
        </w:rPr>
        <w:t xml:space="preserve"> </w:t>
      </w:r>
      <w:r>
        <w:t>and</w:t>
      </w:r>
      <w:r>
        <w:rPr>
          <w:spacing w:val="-5"/>
        </w:rPr>
        <w:t xml:space="preserve"> </w:t>
      </w:r>
      <w:r>
        <w:t>1.2),</w:t>
      </w:r>
      <w:r>
        <w:rPr>
          <w:spacing w:val="-5"/>
        </w:rPr>
        <w:t xml:space="preserve"> </w:t>
      </w:r>
      <w:r>
        <w:t>supports</w:t>
      </w:r>
      <w:r>
        <w:rPr>
          <w:spacing w:val="-5"/>
        </w:rPr>
        <w:t xml:space="preserve"> </w:t>
      </w:r>
      <w:r>
        <w:rPr>
          <w:spacing w:val="-3"/>
        </w:rPr>
        <w:t>key</w:t>
      </w:r>
      <w:r>
        <w:rPr>
          <w:spacing w:val="-5"/>
        </w:rPr>
        <w:t xml:space="preserve"> </w:t>
      </w:r>
      <w:r>
        <w:t>infrastructure</w:t>
      </w:r>
      <w:r>
        <w:rPr>
          <w:spacing w:val="-5"/>
        </w:rPr>
        <w:t xml:space="preserve"> </w:t>
      </w:r>
      <w:r>
        <w:t>such</w:t>
      </w:r>
      <w:r>
        <w:rPr>
          <w:spacing w:val="-5"/>
        </w:rPr>
        <w:t xml:space="preserve"> </w:t>
      </w:r>
      <w:r>
        <w:t>as</w:t>
      </w:r>
      <w:r>
        <w:rPr>
          <w:spacing w:val="-5"/>
        </w:rPr>
        <w:t xml:space="preserve"> </w:t>
      </w:r>
      <w:r>
        <w:t>the</w:t>
      </w:r>
      <w:r>
        <w:rPr>
          <w:spacing w:val="-5"/>
        </w:rPr>
        <w:t xml:space="preserve"> </w:t>
      </w:r>
      <w:r>
        <w:t>Matthew</w:t>
      </w:r>
      <w:r>
        <w:rPr>
          <w:spacing w:val="-6"/>
        </w:rPr>
        <w:t xml:space="preserve"> </w:t>
      </w:r>
      <w:r>
        <w:t>Highlands</w:t>
      </w:r>
      <w:r>
        <w:rPr>
          <w:spacing w:val="-6"/>
        </w:rPr>
        <w:t xml:space="preserve"> </w:t>
      </w:r>
      <w:r>
        <w:t>Pilot</w:t>
      </w:r>
      <w:r>
        <w:rPr>
          <w:spacing w:val="-5"/>
        </w:rPr>
        <w:t xml:space="preserve"> </w:t>
      </w:r>
      <w:r>
        <w:t>plant</w:t>
      </w:r>
      <w:r>
        <w:rPr>
          <w:spacing w:val="-6"/>
        </w:rPr>
        <w:t xml:space="preserve"> </w:t>
      </w:r>
      <w:r>
        <w:t>for</w:t>
      </w:r>
      <w:r>
        <w:rPr>
          <w:spacing w:val="-6"/>
        </w:rPr>
        <w:t xml:space="preserve"> </w:t>
      </w:r>
      <w:r>
        <w:t>food</w:t>
      </w:r>
      <w:r>
        <w:rPr>
          <w:spacing w:val="-5"/>
        </w:rPr>
        <w:t xml:space="preserve"> </w:t>
      </w:r>
      <w:r>
        <w:t>innovation</w:t>
      </w:r>
      <w:r>
        <w:rPr>
          <w:spacing w:val="-6"/>
        </w:rPr>
        <w:t xml:space="preserve"> </w:t>
      </w:r>
      <w:r>
        <w:t>(Goal</w:t>
      </w:r>
      <w:r>
        <w:rPr>
          <w:spacing w:val="-6"/>
        </w:rPr>
        <w:t xml:space="preserve"> </w:t>
      </w:r>
      <w:r>
        <w:t>2);</w:t>
      </w:r>
      <w:r>
        <w:rPr>
          <w:spacing w:val="-4"/>
        </w:rPr>
        <w:t xml:space="preserve"> </w:t>
      </w:r>
      <w:r>
        <w:t>and</w:t>
      </w:r>
      <w:r>
        <w:rPr>
          <w:spacing w:val="-6"/>
        </w:rPr>
        <w:t xml:space="preserve"> </w:t>
      </w:r>
      <w:r>
        <w:t>through</w:t>
      </w:r>
      <w:r>
        <w:rPr>
          <w:spacing w:val="-6"/>
        </w:rPr>
        <w:t xml:space="preserve"> </w:t>
      </w:r>
      <w:r>
        <w:t>using</w:t>
      </w:r>
      <w:r>
        <w:rPr>
          <w:spacing w:val="-5"/>
        </w:rPr>
        <w:t xml:space="preserve"> </w:t>
      </w:r>
      <w:r>
        <w:t>the</w:t>
      </w:r>
      <w:r>
        <w:rPr>
          <w:spacing w:val="-6"/>
        </w:rPr>
        <w:t xml:space="preserve"> </w:t>
      </w:r>
      <w:r>
        <w:t>hire</w:t>
      </w:r>
      <w:r>
        <w:rPr>
          <w:spacing w:val="-6"/>
        </w:rPr>
        <w:t xml:space="preserve"> </w:t>
      </w:r>
      <w:r>
        <w:t>to</w:t>
      </w:r>
      <w:r>
        <w:rPr>
          <w:spacing w:val="-5"/>
        </w:rPr>
        <w:t xml:space="preserve"> </w:t>
      </w:r>
      <w:r>
        <w:t>support</w:t>
      </w:r>
      <w:r>
        <w:rPr>
          <w:spacing w:val="-6"/>
        </w:rPr>
        <w:t xml:space="preserve"> </w:t>
      </w:r>
      <w:r>
        <w:rPr>
          <w:spacing w:val="-3"/>
        </w:rPr>
        <w:t>diversity,</w:t>
      </w:r>
      <w:r>
        <w:rPr>
          <w:spacing w:val="-6"/>
        </w:rPr>
        <w:t xml:space="preserve"> </w:t>
      </w:r>
      <w:r>
        <w:t>equity</w:t>
      </w:r>
      <w:r>
        <w:rPr>
          <w:spacing w:val="-5"/>
        </w:rPr>
        <w:t xml:space="preserve"> </w:t>
      </w:r>
      <w:r>
        <w:rPr>
          <w:spacing w:val="-6"/>
        </w:rPr>
        <w:t>an</w:t>
      </w:r>
      <w:r w:rsidR="00797277">
        <w:rPr>
          <w:spacing w:val="-6"/>
        </w:rPr>
        <w:t>d</w:t>
      </w:r>
      <w:r>
        <w:rPr>
          <w:spacing w:val="-6"/>
        </w:rPr>
        <w:t xml:space="preserve"> </w:t>
      </w:r>
      <w:r>
        <w:t>inclusion (Goal</w:t>
      </w:r>
      <w:r>
        <w:rPr>
          <w:spacing w:val="-3"/>
        </w:rPr>
        <w:t xml:space="preserve"> </w:t>
      </w:r>
      <w:r>
        <w:t>3).</w:t>
      </w:r>
    </w:p>
    <w:p w14:paraId="76622EE4" w14:textId="77777777" w:rsidR="003617FB" w:rsidRDefault="003617FB">
      <w:pPr>
        <w:pStyle w:val="BodyText"/>
        <w:spacing w:before="8"/>
      </w:pPr>
    </w:p>
    <w:p w14:paraId="2FADD797" w14:textId="64360838" w:rsidR="003617FB" w:rsidRDefault="007A4AF6">
      <w:pPr>
        <w:pStyle w:val="BodyText"/>
        <w:spacing w:before="1" w:line="249" w:lineRule="auto"/>
        <w:ind w:left="100" w:right="118"/>
        <w:jc w:val="both"/>
      </w:pPr>
      <w:r>
        <w:t xml:space="preserve">This position directly supports all three of the  UMaine  System  R  &amp;  D  Goals  for  FY  20 </w:t>
      </w:r>
      <w:del w:id="10" w:author="Colt Knight" w:date="2020-09-27T20:18:00Z">
        <w:r w:rsidDel="00C141DA">
          <w:delText xml:space="preserve"> </w:delText>
        </w:r>
      </w:del>
      <w:r>
        <w:t>-24</w:t>
      </w:r>
      <w:ins w:id="11" w:author="Colt Knight" w:date="2020-09-27T20:18:00Z">
        <w:r w:rsidR="00C141DA">
          <w:t>:</w:t>
        </w:r>
      </w:ins>
      <w:del w:id="12" w:author="Colt Knight" w:date="2020-09-27T20:18:00Z">
        <w:r w:rsidDel="00C141DA">
          <w:delText>.</w:delText>
        </w:r>
      </w:del>
      <w:r>
        <w:t xml:space="preserve">  #1</w:t>
      </w:r>
      <w:ins w:id="13" w:author="Colt Knight" w:date="2020-09-27T20:16:00Z">
        <w:r w:rsidR="00C141DA">
          <w:t>.</w:t>
        </w:r>
      </w:ins>
      <w:ins w:id="14" w:author="Colt Knight" w:date="2020-09-27T20:18:00Z">
        <w:r w:rsidR="00C141DA">
          <w:t xml:space="preserve"> </w:t>
        </w:r>
      </w:ins>
      <w:del w:id="15" w:author="Colt Knight" w:date="2020-09-27T20:16:00Z">
        <w:r w:rsidDel="00C141DA">
          <w:delText xml:space="preserve">  -  </w:delText>
        </w:r>
      </w:del>
      <w:r>
        <w:t>Make Maine the best state in the nation to live, work, and learn by 2030</w:t>
      </w:r>
      <w:ins w:id="16" w:author="Colt Knight" w:date="2020-09-27T20:16:00Z">
        <w:r w:rsidR="00C141DA">
          <w:t xml:space="preserve">, </w:t>
        </w:r>
      </w:ins>
      <w:del w:id="17" w:author="Colt Knight" w:date="2020-09-27T20:16:00Z">
        <w:r w:rsidDel="00C141DA">
          <w:delText xml:space="preserve"> </w:delText>
        </w:r>
        <w:commentRangeStart w:id="18"/>
        <w:r w:rsidDel="00C141DA">
          <w:delText>-</w:delText>
        </w:r>
        <w:commentRangeEnd w:id="18"/>
        <w:r w:rsidR="00717032" w:rsidDel="00C141DA">
          <w:rPr>
            <w:rStyle w:val="CommentReference"/>
          </w:rPr>
          <w:commentReference w:id="18"/>
        </w:r>
        <w:r w:rsidDel="00C141DA">
          <w:delText xml:space="preserve"> </w:delText>
        </w:r>
      </w:del>
      <w:r>
        <w:t>by improving food processing for Maine consumers and Maine food producers</w:t>
      </w:r>
      <w:ins w:id="19" w:author="Colt Knight" w:date="2020-09-27T20:17:00Z">
        <w:r w:rsidR="00C141DA">
          <w:t xml:space="preserve">; </w:t>
        </w:r>
      </w:ins>
      <w:r>
        <w:t xml:space="preserve"> #2</w:t>
      </w:r>
      <w:ins w:id="20" w:author="Colt Knight" w:date="2020-09-27T20:18:00Z">
        <w:r w:rsidR="00C141DA">
          <w:t>.</w:t>
        </w:r>
      </w:ins>
      <w:ins w:id="21" w:author="Colt Knight" w:date="2020-09-27T20:17:00Z">
        <w:r w:rsidR="00C141DA">
          <w:t xml:space="preserve"> </w:t>
        </w:r>
      </w:ins>
      <w:del w:id="22" w:author="Colt Knight" w:date="2020-09-27T20:17:00Z">
        <w:r w:rsidDel="00C141DA">
          <w:delText xml:space="preserve"> - </w:delText>
        </w:r>
      </w:del>
      <w:r>
        <w:t>Establish an innovation-driven Maine economy for the 21st century</w:t>
      </w:r>
      <w:ins w:id="23" w:author="Colt Knight" w:date="2020-09-27T20:17:00Z">
        <w:r w:rsidR="00C141DA">
          <w:t xml:space="preserve"> </w:t>
        </w:r>
      </w:ins>
      <w:del w:id="24" w:author="Colt Knight" w:date="2020-09-27T20:17:00Z">
        <w:r w:rsidDel="00C141DA">
          <w:delText xml:space="preserve"> - </w:delText>
        </w:r>
      </w:del>
      <w:r>
        <w:t xml:space="preserve">by </w:t>
      </w:r>
      <w:r w:rsidR="00717032">
        <w:t xml:space="preserve">advances </w:t>
      </w:r>
      <w:r>
        <w:t>in food processing to support the Maine food industry</w:t>
      </w:r>
      <w:ins w:id="25" w:author="Colt Knight" w:date="2020-09-27T20:18:00Z">
        <w:r w:rsidR="00C141DA">
          <w:t>;</w:t>
        </w:r>
      </w:ins>
      <w:del w:id="26" w:author="Colt Knight" w:date="2020-09-27T20:18:00Z">
        <w:r w:rsidDel="00C141DA">
          <w:delText>.</w:delText>
        </w:r>
      </w:del>
      <w:r>
        <w:t xml:space="preserve"> #3</w:t>
      </w:r>
      <w:ins w:id="27" w:author="Colt Knight" w:date="2020-09-27T20:18:00Z">
        <w:r w:rsidR="00C141DA">
          <w:t xml:space="preserve">. </w:t>
        </w:r>
      </w:ins>
      <w:del w:id="28" w:author="Colt Knight" w:date="2020-09-27T20:18:00Z">
        <w:r w:rsidDel="00C141DA">
          <w:delText xml:space="preserve"> - </w:delText>
        </w:r>
      </w:del>
      <w:r>
        <w:t>Prepare the knowledge-and-innovation workforce</w:t>
      </w:r>
      <w:r>
        <w:rPr>
          <w:spacing w:val="-15"/>
        </w:rPr>
        <w:t xml:space="preserve"> </w:t>
      </w:r>
      <w:r>
        <w:t>for</w:t>
      </w:r>
      <w:r>
        <w:rPr>
          <w:spacing w:val="-14"/>
        </w:rPr>
        <w:t xml:space="preserve"> </w:t>
      </w:r>
      <w:r>
        <w:t>Maine</w:t>
      </w:r>
      <w:r>
        <w:rPr>
          <w:spacing w:val="-14"/>
        </w:rPr>
        <w:t xml:space="preserve"> </w:t>
      </w:r>
      <w:del w:id="29" w:author="Colt Knight" w:date="2020-09-27T20:18:00Z">
        <w:r w:rsidDel="00C141DA">
          <w:delText>-</w:delText>
        </w:r>
        <w:r w:rsidDel="00C141DA">
          <w:rPr>
            <w:spacing w:val="-14"/>
          </w:rPr>
          <w:delText xml:space="preserve"> </w:delText>
        </w:r>
      </w:del>
      <w:r>
        <w:t>by</w:t>
      </w:r>
      <w:r>
        <w:rPr>
          <w:spacing w:val="-14"/>
        </w:rPr>
        <w:t xml:space="preserve"> </w:t>
      </w:r>
      <w:r>
        <w:t>training</w:t>
      </w:r>
      <w:r>
        <w:rPr>
          <w:spacing w:val="-15"/>
        </w:rPr>
        <w:t xml:space="preserve"> </w:t>
      </w:r>
      <w:r>
        <w:t>qualified</w:t>
      </w:r>
      <w:r>
        <w:rPr>
          <w:spacing w:val="-13"/>
        </w:rPr>
        <w:t xml:space="preserve"> </w:t>
      </w:r>
      <w:r>
        <w:t>graduates</w:t>
      </w:r>
      <w:r>
        <w:rPr>
          <w:spacing w:val="-15"/>
        </w:rPr>
        <w:t xml:space="preserve"> </w:t>
      </w:r>
      <w:r>
        <w:t>and</w:t>
      </w:r>
      <w:r>
        <w:rPr>
          <w:spacing w:val="-13"/>
        </w:rPr>
        <w:t xml:space="preserve"> </w:t>
      </w:r>
      <w:r>
        <w:t>undergraduates</w:t>
      </w:r>
      <w:r>
        <w:rPr>
          <w:spacing w:val="-14"/>
        </w:rPr>
        <w:t xml:space="preserve"> </w:t>
      </w:r>
      <w:r>
        <w:t>to</w:t>
      </w:r>
      <w:r>
        <w:rPr>
          <w:spacing w:val="-14"/>
        </w:rPr>
        <w:t xml:space="preserve"> </w:t>
      </w:r>
      <w:r>
        <w:t>enter</w:t>
      </w:r>
      <w:r>
        <w:rPr>
          <w:spacing w:val="-14"/>
        </w:rPr>
        <w:t xml:space="preserve"> </w:t>
      </w:r>
      <w:r>
        <w:t>the</w:t>
      </w:r>
      <w:r>
        <w:rPr>
          <w:spacing w:val="-14"/>
        </w:rPr>
        <w:t xml:space="preserve"> </w:t>
      </w:r>
      <w:r>
        <w:t>Maine</w:t>
      </w:r>
      <w:r>
        <w:rPr>
          <w:spacing w:val="-15"/>
        </w:rPr>
        <w:t xml:space="preserve"> </w:t>
      </w:r>
      <w:r>
        <w:t>food</w:t>
      </w:r>
      <w:r>
        <w:rPr>
          <w:spacing w:val="-13"/>
        </w:rPr>
        <w:t xml:space="preserve"> </w:t>
      </w:r>
      <w:r w:rsidR="003C5674">
        <w:rPr>
          <w:spacing w:val="-13"/>
        </w:rPr>
        <w:t xml:space="preserve">and bioprocessing </w:t>
      </w:r>
      <w:r>
        <w:t>industry</w:t>
      </w:r>
      <w:r>
        <w:rPr>
          <w:spacing w:val="-15"/>
        </w:rPr>
        <w:t xml:space="preserve"> </w:t>
      </w:r>
      <w:r>
        <w:t>workforce.</w:t>
      </w:r>
    </w:p>
    <w:p w14:paraId="3B3491F3" w14:textId="77777777" w:rsidR="003617FB" w:rsidRDefault="003617FB">
      <w:pPr>
        <w:pStyle w:val="BodyText"/>
        <w:rPr>
          <w:sz w:val="24"/>
        </w:rPr>
      </w:pPr>
    </w:p>
    <w:p w14:paraId="6ACFE5CD" w14:textId="77777777" w:rsidR="003617FB" w:rsidRDefault="003617FB">
      <w:pPr>
        <w:pStyle w:val="BodyText"/>
        <w:rPr>
          <w:sz w:val="24"/>
        </w:rPr>
      </w:pPr>
    </w:p>
    <w:p w14:paraId="44AFD119" w14:textId="77777777" w:rsidR="003617FB" w:rsidRDefault="003617FB">
      <w:pPr>
        <w:pStyle w:val="BodyText"/>
        <w:rPr>
          <w:sz w:val="24"/>
        </w:rPr>
      </w:pPr>
    </w:p>
    <w:p w14:paraId="27F58E04" w14:textId="77777777" w:rsidR="003617FB" w:rsidRDefault="003617FB">
      <w:pPr>
        <w:pStyle w:val="BodyText"/>
        <w:rPr>
          <w:sz w:val="24"/>
        </w:rPr>
      </w:pPr>
    </w:p>
    <w:p w14:paraId="1255F271" w14:textId="77777777" w:rsidR="003617FB" w:rsidRDefault="003617FB">
      <w:pPr>
        <w:pStyle w:val="BodyText"/>
        <w:rPr>
          <w:sz w:val="24"/>
        </w:rPr>
      </w:pPr>
    </w:p>
    <w:p w14:paraId="06429B5E" w14:textId="77777777" w:rsidR="003617FB" w:rsidRDefault="003617FB">
      <w:pPr>
        <w:pStyle w:val="BodyText"/>
        <w:rPr>
          <w:sz w:val="24"/>
        </w:rPr>
      </w:pPr>
    </w:p>
    <w:p w14:paraId="444F0F1C" w14:textId="77777777" w:rsidR="003617FB" w:rsidRDefault="003617FB">
      <w:pPr>
        <w:pStyle w:val="BodyText"/>
        <w:rPr>
          <w:sz w:val="24"/>
        </w:rPr>
      </w:pPr>
    </w:p>
    <w:p w14:paraId="28037439" w14:textId="77777777" w:rsidR="003617FB" w:rsidRDefault="003617FB">
      <w:pPr>
        <w:pStyle w:val="BodyText"/>
        <w:spacing w:before="1"/>
        <w:rPr>
          <w:sz w:val="28"/>
        </w:rPr>
      </w:pPr>
    </w:p>
    <w:p w14:paraId="278E7A63" w14:textId="77777777" w:rsidR="003617FB" w:rsidRDefault="007A4AF6">
      <w:pPr>
        <w:pStyle w:val="Heading1"/>
        <w:spacing w:before="1"/>
      </w:pPr>
      <w:r>
        <w:t xml:space="preserve">Can this position meet any partner </w:t>
      </w:r>
      <w:proofErr w:type="spellStart"/>
      <w:r>
        <w:t>accomodation</w:t>
      </w:r>
      <w:proofErr w:type="spellEnd"/>
      <w:r>
        <w:t xml:space="preserve"> needs (describe)?</w:t>
      </w:r>
    </w:p>
    <w:p w14:paraId="1FF9ECFA" w14:textId="77777777" w:rsidR="003617FB" w:rsidRDefault="003617FB">
      <w:pPr>
        <w:pStyle w:val="BodyText"/>
        <w:spacing w:before="5"/>
        <w:rPr>
          <w:rFonts w:ascii="Times New Roman"/>
          <w:b/>
          <w:sz w:val="21"/>
        </w:rPr>
      </w:pPr>
    </w:p>
    <w:p w14:paraId="5204F176" w14:textId="77777777" w:rsidR="003617FB" w:rsidRDefault="007A4AF6">
      <w:pPr>
        <w:pStyle w:val="BodyText"/>
        <w:ind w:left="100"/>
        <w:jc w:val="both"/>
      </w:pPr>
      <w:r>
        <w:t>Not that we are aware of currently.</w:t>
      </w:r>
    </w:p>
    <w:p w14:paraId="22B01004" w14:textId="77777777" w:rsidR="003617FB" w:rsidRDefault="003617FB">
      <w:pPr>
        <w:pStyle w:val="BodyText"/>
        <w:rPr>
          <w:sz w:val="24"/>
        </w:rPr>
      </w:pPr>
    </w:p>
    <w:p w14:paraId="57631C41" w14:textId="77777777" w:rsidR="003617FB" w:rsidRDefault="003617FB">
      <w:pPr>
        <w:pStyle w:val="BodyText"/>
        <w:rPr>
          <w:sz w:val="24"/>
        </w:rPr>
      </w:pPr>
    </w:p>
    <w:p w14:paraId="103FC94D" w14:textId="77777777" w:rsidR="003617FB" w:rsidRDefault="003617FB">
      <w:pPr>
        <w:pStyle w:val="BodyText"/>
        <w:rPr>
          <w:sz w:val="24"/>
        </w:rPr>
      </w:pPr>
    </w:p>
    <w:p w14:paraId="7A1A40B9" w14:textId="77777777" w:rsidR="003617FB" w:rsidRDefault="003617FB">
      <w:pPr>
        <w:pStyle w:val="BodyText"/>
        <w:rPr>
          <w:sz w:val="24"/>
        </w:rPr>
      </w:pPr>
    </w:p>
    <w:p w14:paraId="5C31EA6C" w14:textId="77777777" w:rsidR="003617FB" w:rsidRDefault="003617FB">
      <w:pPr>
        <w:pStyle w:val="BodyText"/>
        <w:rPr>
          <w:sz w:val="24"/>
        </w:rPr>
      </w:pPr>
    </w:p>
    <w:p w14:paraId="01FB1CC3" w14:textId="77777777" w:rsidR="003617FB" w:rsidRDefault="003617FB">
      <w:pPr>
        <w:pStyle w:val="BodyText"/>
        <w:rPr>
          <w:sz w:val="24"/>
        </w:rPr>
      </w:pPr>
    </w:p>
    <w:p w14:paraId="198B0B0E" w14:textId="77777777" w:rsidR="003617FB" w:rsidRDefault="003617FB">
      <w:pPr>
        <w:pStyle w:val="BodyText"/>
        <w:rPr>
          <w:sz w:val="24"/>
        </w:rPr>
      </w:pPr>
    </w:p>
    <w:p w14:paraId="0633E3FF" w14:textId="77777777" w:rsidR="003617FB" w:rsidRDefault="003617FB">
      <w:pPr>
        <w:pStyle w:val="BodyText"/>
        <w:rPr>
          <w:sz w:val="24"/>
        </w:rPr>
      </w:pPr>
    </w:p>
    <w:p w14:paraId="0FBE51D5" w14:textId="77777777" w:rsidR="003617FB" w:rsidRDefault="003617FB">
      <w:pPr>
        <w:pStyle w:val="BodyText"/>
        <w:rPr>
          <w:sz w:val="24"/>
        </w:rPr>
      </w:pPr>
    </w:p>
    <w:p w14:paraId="13560198" w14:textId="77777777" w:rsidR="003617FB" w:rsidRDefault="003617FB">
      <w:pPr>
        <w:pStyle w:val="BodyText"/>
        <w:spacing w:before="7"/>
        <w:rPr>
          <w:sz w:val="22"/>
        </w:rPr>
      </w:pPr>
    </w:p>
    <w:p w14:paraId="6587D3F2" w14:textId="77777777" w:rsidR="003617FB" w:rsidRDefault="007A4AF6">
      <w:pPr>
        <w:pStyle w:val="Heading1"/>
      </w:pPr>
      <w:r>
        <w:t>In what ways does this position support interests of the State, including workforce development?</w:t>
      </w:r>
    </w:p>
    <w:p w14:paraId="26DADFCE" w14:textId="77777777" w:rsidR="003617FB" w:rsidRDefault="003617FB">
      <w:pPr>
        <w:pStyle w:val="BodyText"/>
        <w:spacing w:before="6"/>
        <w:rPr>
          <w:rFonts w:ascii="Times New Roman"/>
          <w:b/>
          <w:sz w:val="21"/>
        </w:rPr>
      </w:pPr>
    </w:p>
    <w:p w14:paraId="35C8A319" w14:textId="4F5C83C1" w:rsidR="003617FB" w:rsidRDefault="007A4AF6">
      <w:pPr>
        <w:pStyle w:val="BodyText"/>
        <w:spacing w:line="249" w:lineRule="auto"/>
        <w:ind w:left="100" w:right="118"/>
        <w:jc w:val="both"/>
      </w:pPr>
      <w:r>
        <w:t>This position supports the food security of Maine’s population, Maine’s food producers, and educates students to enter Maine’s diverse and expanding food and beverage</w:t>
      </w:r>
      <w:r>
        <w:rPr>
          <w:spacing w:val="-21"/>
        </w:rPr>
        <w:t xml:space="preserve"> </w:t>
      </w:r>
      <w:r>
        <w:t>industry.</w:t>
      </w:r>
    </w:p>
    <w:p w14:paraId="6D25D7F0" w14:textId="77777777" w:rsidR="003617FB" w:rsidRDefault="003617FB">
      <w:pPr>
        <w:spacing w:line="249" w:lineRule="auto"/>
        <w:jc w:val="both"/>
        <w:sectPr w:rsidR="003617FB">
          <w:pgSz w:w="12240" w:h="15840"/>
          <w:pgMar w:top="1020" w:right="960" w:bottom="680" w:left="980" w:header="0" w:footer="484" w:gutter="0"/>
          <w:cols w:space="720"/>
        </w:sectPr>
      </w:pPr>
    </w:p>
    <w:p w14:paraId="5FD9F491" w14:textId="77777777" w:rsidR="003617FB" w:rsidRDefault="007A4AF6">
      <w:pPr>
        <w:pStyle w:val="Heading1"/>
        <w:spacing w:before="92"/>
      </w:pPr>
      <w:r>
        <w:lastRenderedPageBreak/>
        <w:t>What are the anticipated startup needs (items, not just total dollar value)?</w:t>
      </w:r>
    </w:p>
    <w:p w14:paraId="47884B8C" w14:textId="77777777" w:rsidR="003617FB" w:rsidRDefault="003617FB">
      <w:pPr>
        <w:pStyle w:val="BodyText"/>
        <w:spacing w:before="6"/>
        <w:rPr>
          <w:rFonts w:ascii="Times New Roman"/>
          <w:b/>
          <w:sz w:val="21"/>
        </w:rPr>
      </w:pPr>
    </w:p>
    <w:p w14:paraId="52C710C6" w14:textId="4CD340E8" w:rsidR="003617FB" w:rsidRDefault="007A4AF6">
      <w:pPr>
        <w:pStyle w:val="BodyText"/>
        <w:ind w:left="100"/>
      </w:pPr>
      <w:r>
        <w:t xml:space="preserve">Laboratory equipment for </w:t>
      </w:r>
      <w:r w:rsidR="00717032">
        <w:t xml:space="preserve">food processing and engineering </w:t>
      </w:r>
      <w:r>
        <w:t>research - $150K</w:t>
      </w:r>
    </w:p>
    <w:p w14:paraId="39DB70BE" w14:textId="5E68FA9E" w:rsidR="003617FB" w:rsidRDefault="007A4AF6">
      <w:pPr>
        <w:pStyle w:val="BodyText"/>
        <w:spacing w:before="9" w:line="249" w:lineRule="auto"/>
        <w:ind w:left="100" w:right="3232"/>
      </w:pPr>
      <w:r>
        <w:t>Graduate student support - one graduate assistant for three years</w:t>
      </w:r>
      <w:r w:rsidR="00717032">
        <w:t xml:space="preserve"> - </w:t>
      </w:r>
      <w:r>
        <w:t xml:space="preserve"> $60K Summer salary - $25K</w:t>
      </w:r>
    </w:p>
    <w:p w14:paraId="328109AF" w14:textId="77777777" w:rsidR="003617FB" w:rsidRDefault="003617FB">
      <w:pPr>
        <w:pStyle w:val="BodyText"/>
        <w:rPr>
          <w:sz w:val="24"/>
        </w:rPr>
      </w:pPr>
    </w:p>
    <w:p w14:paraId="1B5D3E31" w14:textId="77777777" w:rsidR="003617FB" w:rsidRDefault="003617FB">
      <w:pPr>
        <w:pStyle w:val="BodyText"/>
        <w:rPr>
          <w:sz w:val="24"/>
        </w:rPr>
      </w:pPr>
    </w:p>
    <w:p w14:paraId="63279971" w14:textId="77777777" w:rsidR="003617FB" w:rsidRDefault="003617FB">
      <w:pPr>
        <w:pStyle w:val="BodyText"/>
        <w:rPr>
          <w:sz w:val="24"/>
        </w:rPr>
      </w:pPr>
    </w:p>
    <w:p w14:paraId="0136745F" w14:textId="77777777" w:rsidR="003617FB" w:rsidRDefault="003617FB">
      <w:pPr>
        <w:pStyle w:val="BodyText"/>
        <w:rPr>
          <w:sz w:val="24"/>
        </w:rPr>
      </w:pPr>
    </w:p>
    <w:p w14:paraId="211B1EB4" w14:textId="77777777" w:rsidR="003617FB" w:rsidRDefault="003617FB">
      <w:pPr>
        <w:pStyle w:val="BodyText"/>
        <w:rPr>
          <w:sz w:val="24"/>
        </w:rPr>
      </w:pPr>
    </w:p>
    <w:p w14:paraId="2875B017" w14:textId="77777777" w:rsidR="003617FB" w:rsidRDefault="003617FB">
      <w:pPr>
        <w:pStyle w:val="BodyText"/>
        <w:rPr>
          <w:sz w:val="24"/>
        </w:rPr>
      </w:pPr>
    </w:p>
    <w:p w14:paraId="45F13962" w14:textId="77777777" w:rsidR="003617FB" w:rsidRDefault="003617FB">
      <w:pPr>
        <w:pStyle w:val="BodyText"/>
        <w:rPr>
          <w:sz w:val="24"/>
        </w:rPr>
      </w:pPr>
    </w:p>
    <w:p w14:paraId="523350AF" w14:textId="77777777" w:rsidR="003617FB" w:rsidRDefault="003617FB">
      <w:pPr>
        <w:pStyle w:val="BodyText"/>
        <w:rPr>
          <w:sz w:val="24"/>
        </w:rPr>
      </w:pPr>
    </w:p>
    <w:p w14:paraId="15AB3746" w14:textId="77777777" w:rsidR="003617FB" w:rsidRDefault="007A4AF6">
      <w:pPr>
        <w:pStyle w:val="Heading1"/>
        <w:spacing w:before="142"/>
      </w:pPr>
      <w:r>
        <w:t>Considering all available sources, how do you anticipate meeting the startup needs?</w:t>
      </w:r>
    </w:p>
    <w:p w14:paraId="647428E8" w14:textId="77777777" w:rsidR="003617FB" w:rsidRDefault="003617FB">
      <w:pPr>
        <w:pStyle w:val="BodyText"/>
        <w:spacing w:before="6"/>
        <w:rPr>
          <w:rFonts w:ascii="Times New Roman"/>
          <w:b/>
          <w:sz w:val="21"/>
        </w:rPr>
      </w:pPr>
    </w:p>
    <w:p w14:paraId="57523A20" w14:textId="77777777" w:rsidR="003617FB" w:rsidRDefault="007A4AF6">
      <w:pPr>
        <w:pStyle w:val="BodyText"/>
        <w:ind w:left="100"/>
      </w:pPr>
      <w:r>
        <w:t>Support from the School, College, and Vice President for Research</w:t>
      </w:r>
    </w:p>
    <w:p w14:paraId="088CC268" w14:textId="77777777" w:rsidR="003617FB" w:rsidRDefault="003617FB">
      <w:pPr>
        <w:pStyle w:val="BodyText"/>
        <w:rPr>
          <w:sz w:val="24"/>
        </w:rPr>
      </w:pPr>
    </w:p>
    <w:p w14:paraId="1B0ACF06" w14:textId="77777777" w:rsidR="003617FB" w:rsidRDefault="003617FB">
      <w:pPr>
        <w:pStyle w:val="BodyText"/>
        <w:rPr>
          <w:sz w:val="24"/>
        </w:rPr>
      </w:pPr>
    </w:p>
    <w:p w14:paraId="08B4D859" w14:textId="77777777" w:rsidR="003617FB" w:rsidRDefault="003617FB">
      <w:pPr>
        <w:pStyle w:val="BodyText"/>
        <w:rPr>
          <w:sz w:val="24"/>
        </w:rPr>
      </w:pPr>
    </w:p>
    <w:p w14:paraId="1CDC8688" w14:textId="77777777" w:rsidR="003617FB" w:rsidRDefault="003617FB">
      <w:pPr>
        <w:pStyle w:val="BodyText"/>
        <w:rPr>
          <w:sz w:val="24"/>
        </w:rPr>
      </w:pPr>
    </w:p>
    <w:p w14:paraId="5321CBB9" w14:textId="77777777" w:rsidR="003617FB" w:rsidRDefault="003617FB">
      <w:pPr>
        <w:pStyle w:val="BodyText"/>
        <w:rPr>
          <w:sz w:val="24"/>
        </w:rPr>
      </w:pPr>
    </w:p>
    <w:p w14:paraId="52915A83" w14:textId="77777777" w:rsidR="003617FB" w:rsidRDefault="003617FB">
      <w:pPr>
        <w:pStyle w:val="BodyText"/>
        <w:rPr>
          <w:sz w:val="24"/>
        </w:rPr>
      </w:pPr>
    </w:p>
    <w:p w14:paraId="2D4A396B" w14:textId="77777777" w:rsidR="003617FB" w:rsidRDefault="003617FB">
      <w:pPr>
        <w:pStyle w:val="BodyText"/>
        <w:rPr>
          <w:sz w:val="24"/>
        </w:rPr>
      </w:pPr>
    </w:p>
    <w:p w14:paraId="138991F2" w14:textId="77777777" w:rsidR="003617FB" w:rsidRDefault="003617FB">
      <w:pPr>
        <w:pStyle w:val="BodyText"/>
        <w:rPr>
          <w:sz w:val="24"/>
        </w:rPr>
      </w:pPr>
    </w:p>
    <w:p w14:paraId="1FB09CC0" w14:textId="77777777" w:rsidR="003617FB" w:rsidRDefault="007A4AF6">
      <w:pPr>
        <w:pStyle w:val="Heading1"/>
        <w:spacing w:before="151"/>
      </w:pPr>
      <w:r>
        <w:t>What are the anticipated space needs?</w:t>
      </w:r>
    </w:p>
    <w:p w14:paraId="557A2F31" w14:textId="77777777" w:rsidR="003617FB" w:rsidRDefault="003617FB">
      <w:pPr>
        <w:pStyle w:val="BodyText"/>
        <w:spacing w:before="6"/>
        <w:rPr>
          <w:rFonts w:ascii="Times New Roman"/>
          <w:b/>
          <w:sz w:val="21"/>
        </w:rPr>
      </w:pPr>
    </w:p>
    <w:p w14:paraId="4B71428B" w14:textId="7C636F57" w:rsidR="003617FB" w:rsidRDefault="007A4AF6">
      <w:pPr>
        <w:pStyle w:val="BodyText"/>
        <w:ind w:left="100"/>
      </w:pPr>
      <w:r>
        <w:t xml:space="preserve">Laboratory, office and graduate </w:t>
      </w:r>
      <w:proofErr w:type="gramStart"/>
      <w:r>
        <w:t>student</w:t>
      </w:r>
      <w:r>
        <w:rPr>
          <w:spacing w:val="-41"/>
        </w:rPr>
        <w:t xml:space="preserve"> </w:t>
      </w:r>
      <w:r w:rsidR="00717032">
        <w:rPr>
          <w:spacing w:val="-41"/>
        </w:rPr>
        <w:t xml:space="preserve"> </w:t>
      </w:r>
      <w:r>
        <w:t>space</w:t>
      </w:r>
      <w:proofErr w:type="gramEnd"/>
    </w:p>
    <w:p w14:paraId="53129CDF" w14:textId="77777777" w:rsidR="003617FB" w:rsidRDefault="003617FB">
      <w:pPr>
        <w:pStyle w:val="BodyText"/>
        <w:rPr>
          <w:sz w:val="24"/>
        </w:rPr>
      </w:pPr>
    </w:p>
    <w:p w14:paraId="0C18F0B4" w14:textId="77777777" w:rsidR="003617FB" w:rsidRDefault="003617FB">
      <w:pPr>
        <w:pStyle w:val="BodyText"/>
        <w:rPr>
          <w:sz w:val="24"/>
        </w:rPr>
      </w:pPr>
    </w:p>
    <w:p w14:paraId="33D6ED20" w14:textId="77777777" w:rsidR="003617FB" w:rsidRDefault="003617FB">
      <w:pPr>
        <w:pStyle w:val="BodyText"/>
        <w:rPr>
          <w:sz w:val="24"/>
        </w:rPr>
      </w:pPr>
    </w:p>
    <w:p w14:paraId="5753C641" w14:textId="77777777" w:rsidR="003617FB" w:rsidRDefault="003617FB">
      <w:pPr>
        <w:pStyle w:val="BodyText"/>
        <w:rPr>
          <w:sz w:val="24"/>
        </w:rPr>
      </w:pPr>
    </w:p>
    <w:p w14:paraId="43E99F74" w14:textId="77777777" w:rsidR="003617FB" w:rsidRDefault="003617FB">
      <w:pPr>
        <w:pStyle w:val="BodyText"/>
        <w:rPr>
          <w:sz w:val="24"/>
        </w:rPr>
      </w:pPr>
    </w:p>
    <w:p w14:paraId="7496F7EF" w14:textId="77777777" w:rsidR="003617FB" w:rsidRDefault="003617FB">
      <w:pPr>
        <w:pStyle w:val="BodyText"/>
        <w:rPr>
          <w:sz w:val="24"/>
        </w:rPr>
      </w:pPr>
    </w:p>
    <w:p w14:paraId="5EB28103" w14:textId="77777777" w:rsidR="003617FB" w:rsidRDefault="003617FB">
      <w:pPr>
        <w:pStyle w:val="BodyText"/>
        <w:rPr>
          <w:sz w:val="24"/>
        </w:rPr>
      </w:pPr>
    </w:p>
    <w:p w14:paraId="010C2D3B" w14:textId="77777777" w:rsidR="003617FB" w:rsidRDefault="003617FB">
      <w:pPr>
        <w:pStyle w:val="BodyText"/>
        <w:rPr>
          <w:sz w:val="24"/>
        </w:rPr>
      </w:pPr>
    </w:p>
    <w:p w14:paraId="4B2FDB71" w14:textId="77777777" w:rsidR="003617FB" w:rsidRDefault="007A4AF6">
      <w:pPr>
        <w:pStyle w:val="Heading1"/>
        <w:spacing w:before="151"/>
      </w:pPr>
      <w:r>
        <w:t>How do you anticipate meeting the space</w:t>
      </w:r>
      <w:r>
        <w:rPr>
          <w:spacing w:val="-29"/>
        </w:rPr>
        <w:t xml:space="preserve"> </w:t>
      </w:r>
      <w:r>
        <w:t>needs?</w:t>
      </w:r>
    </w:p>
    <w:p w14:paraId="060261EF" w14:textId="77777777" w:rsidR="003617FB" w:rsidRDefault="003617FB">
      <w:pPr>
        <w:pStyle w:val="BodyText"/>
        <w:spacing w:before="6"/>
        <w:rPr>
          <w:rFonts w:ascii="Times New Roman"/>
          <w:b/>
          <w:sz w:val="21"/>
        </w:rPr>
      </w:pPr>
    </w:p>
    <w:p w14:paraId="2473D1A3" w14:textId="4951919F" w:rsidR="003617FB" w:rsidRDefault="007A4AF6">
      <w:pPr>
        <w:pStyle w:val="BodyText"/>
        <w:spacing w:line="249" w:lineRule="auto"/>
        <w:ind w:left="100" w:right="384"/>
      </w:pPr>
      <w:r>
        <w:t xml:space="preserve">Laboratory and office space vacated by </w:t>
      </w:r>
      <w:r>
        <w:rPr>
          <w:spacing w:val="-4"/>
        </w:rPr>
        <w:t xml:space="preserve">Dr. </w:t>
      </w:r>
      <w:proofErr w:type="spellStart"/>
      <w:r>
        <w:t>Nayak</w:t>
      </w:r>
      <w:proofErr w:type="spellEnd"/>
      <w:r>
        <w:t xml:space="preserve"> would be available.   Graduate students would be housed     in the FSN graduate space in H</w:t>
      </w:r>
      <w:r w:rsidR="00717032">
        <w:t>i</w:t>
      </w:r>
      <w:r>
        <w:t>tchner</w:t>
      </w:r>
      <w:r>
        <w:rPr>
          <w:spacing w:val="-8"/>
        </w:rPr>
        <w:t xml:space="preserve"> </w:t>
      </w:r>
      <w:r>
        <w:t>100.</w:t>
      </w:r>
    </w:p>
    <w:p w14:paraId="0A3E1C74" w14:textId="77777777" w:rsidR="003617FB" w:rsidRDefault="003617FB">
      <w:pPr>
        <w:pStyle w:val="BodyText"/>
        <w:rPr>
          <w:sz w:val="24"/>
        </w:rPr>
      </w:pPr>
    </w:p>
    <w:p w14:paraId="0BD65780" w14:textId="77777777" w:rsidR="003617FB" w:rsidRDefault="003617FB">
      <w:pPr>
        <w:pStyle w:val="BodyText"/>
        <w:rPr>
          <w:sz w:val="24"/>
        </w:rPr>
      </w:pPr>
    </w:p>
    <w:p w14:paraId="38E7764F" w14:textId="77777777" w:rsidR="003617FB" w:rsidRDefault="003617FB">
      <w:pPr>
        <w:pStyle w:val="BodyText"/>
        <w:rPr>
          <w:sz w:val="24"/>
        </w:rPr>
      </w:pPr>
    </w:p>
    <w:p w14:paraId="22B28001" w14:textId="77777777" w:rsidR="003617FB" w:rsidRDefault="003617FB">
      <w:pPr>
        <w:pStyle w:val="BodyText"/>
        <w:rPr>
          <w:sz w:val="24"/>
        </w:rPr>
      </w:pPr>
    </w:p>
    <w:p w14:paraId="34E56EE5" w14:textId="77777777" w:rsidR="003617FB" w:rsidRDefault="003617FB">
      <w:pPr>
        <w:pStyle w:val="BodyText"/>
        <w:rPr>
          <w:sz w:val="24"/>
        </w:rPr>
      </w:pPr>
    </w:p>
    <w:p w14:paraId="60DC1A6F" w14:textId="77777777" w:rsidR="003617FB" w:rsidRDefault="003617FB">
      <w:pPr>
        <w:pStyle w:val="BodyText"/>
        <w:rPr>
          <w:sz w:val="24"/>
        </w:rPr>
      </w:pPr>
    </w:p>
    <w:p w14:paraId="76EF0CF5" w14:textId="77777777" w:rsidR="003617FB" w:rsidRDefault="003617FB">
      <w:pPr>
        <w:pStyle w:val="BodyText"/>
        <w:rPr>
          <w:sz w:val="24"/>
        </w:rPr>
      </w:pPr>
    </w:p>
    <w:p w14:paraId="4BD0FDC7" w14:textId="77777777" w:rsidR="003617FB" w:rsidRDefault="003617FB">
      <w:pPr>
        <w:pStyle w:val="BodyText"/>
        <w:spacing w:before="7"/>
        <w:rPr>
          <w:sz w:val="29"/>
        </w:rPr>
      </w:pPr>
    </w:p>
    <w:p w14:paraId="2BA48EFD" w14:textId="77777777" w:rsidR="003617FB" w:rsidRDefault="007A4AF6">
      <w:pPr>
        <w:pStyle w:val="Heading1"/>
        <w:tabs>
          <w:tab w:val="left" w:pos="7996"/>
          <w:tab w:val="left" w:pos="9576"/>
        </w:tabs>
        <w:rPr>
          <w:rFonts w:ascii="Arial"/>
          <w:sz w:val="22"/>
        </w:rPr>
      </w:pPr>
      <w:r>
        <w:rPr>
          <w:spacing w:val="-5"/>
        </w:rPr>
        <w:t xml:space="preserve">Was </w:t>
      </w:r>
      <w:r>
        <w:t>this position request discussed and approved by the</w:t>
      </w:r>
      <w:r>
        <w:rPr>
          <w:spacing w:val="-25"/>
        </w:rPr>
        <w:t xml:space="preserve"> </w:t>
      </w:r>
      <w:r>
        <w:t>unit</w:t>
      </w:r>
      <w:r>
        <w:rPr>
          <w:spacing w:val="-3"/>
        </w:rPr>
        <w:t xml:space="preserve"> </w:t>
      </w:r>
      <w:r>
        <w:t>faculty?</w:t>
      </w:r>
      <w:r>
        <w:tab/>
      </w:r>
      <w:r>
        <w:rPr>
          <w:rFonts w:ascii="Bookman Old Style"/>
          <w:b w:val="0"/>
          <w:sz w:val="28"/>
        </w:rPr>
        <w:t>=</w:t>
      </w:r>
      <w:r>
        <w:rPr>
          <w:rFonts w:ascii="Bookman Old Style"/>
          <w:b w:val="0"/>
          <w:spacing w:val="-10"/>
          <w:sz w:val="28"/>
        </w:rPr>
        <w:t xml:space="preserve"> </w:t>
      </w:r>
      <w:r>
        <w:rPr>
          <w:rFonts w:ascii="Arial"/>
          <w:spacing w:val="-6"/>
          <w:sz w:val="22"/>
        </w:rPr>
        <w:t>Yes</w:t>
      </w:r>
      <w:r>
        <w:rPr>
          <w:rFonts w:ascii="Arial"/>
          <w:spacing w:val="-6"/>
          <w:sz w:val="22"/>
        </w:rPr>
        <w:tab/>
      </w:r>
      <w:r>
        <w:rPr>
          <w:rFonts w:ascii="Bookman Old Style"/>
          <w:b w:val="0"/>
          <w:sz w:val="28"/>
        </w:rPr>
        <w:t>=</w:t>
      </w:r>
      <w:r>
        <w:rPr>
          <w:rFonts w:ascii="Bookman Old Style"/>
          <w:b w:val="0"/>
          <w:spacing w:val="51"/>
          <w:sz w:val="28"/>
        </w:rPr>
        <w:t xml:space="preserve"> </w:t>
      </w:r>
      <w:r>
        <w:rPr>
          <w:rFonts w:ascii="Arial"/>
          <w:sz w:val="22"/>
        </w:rPr>
        <w:t>No</w:t>
      </w:r>
    </w:p>
    <w:sectPr w:rsidR="003617FB">
      <w:pgSz w:w="12240" w:h="15840"/>
      <w:pgMar w:top="1020" w:right="960" w:bottom="680" w:left="980" w:header="0" w:footer="484"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ason C Bolton" w:date="2020-09-24T11:48:00Z" w:initials="JCB">
    <w:p w14:paraId="178AAC1E" w14:textId="3A99C4A2" w:rsidR="007972BC" w:rsidRDefault="007972BC">
      <w:pPr>
        <w:pStyle w:val="CommentText"/>
      </w:pPr>
      <w:r>
        <w:rPr>
          <w:rStyle w:val="CommentReference"/>
        </w:rPr>
        <w:annotationRef/>
      </w:r>
      <w:r>
        <w:t>FSN</w:t>
      </w:r>
      <w:r w:rsidRPr="007972BC">
        <w:t xml:space="preserve"> 517 Food Safety and Quality Control</w:t>
      </w:r>
      <w:r>
        <w:t xml:space="preserve"> is listed the </w:t>
      </w:r>
      <w:r w:rsidRPr="007972BC">
        <w:t>Food Technology Industry Management</w:t>
      </w:r>
      <w:r>
        <w:t xml:space="preserve"> Concentration MBA. I think a proper quality course is important for our undergraduate and graduate program. Food safety is covered in FSN 512.</w:t>
      </w:r>
    </w:p>
  </w:comment>
  <w:comment w:id="18" w:author="Mary Camire" w:date="2020-09-24T09:05:00Z" w:initials="MC">
    <w:p w14:paraId="77055A8B" w14:textId="5D9A391F" w:rsidR="00717032" w:rsidRDefault="00717032">
      <w:pPr>
        <w:pStyle w:val="CommentText"/>
      </w:pPr>
      <w:r>
        <w:rPr>
          <w:rStyle w:val="CommentReference"/>
        </w:rPr>
        <w:annotationRef/>
      </w:r>
      <w:r>
        <w:t>I do not understand why there are so many hyphens. They make the sentences harder to read.</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78AAC1E" w15:done="0"/>
  <w15:commentEx w15:paraId="77055A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705F3" w16cex:dateUtc="2020-09-24T15: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78AAC1E" w16cid:durableId="231705F3"/>
  <w16cid:commentId w16cid:paraId="77055A8B" w16cid:durableId="2316DFC3"/>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AFA114" w14:textId="77777777" w:rsidR="005F32BC" w:rsidRDefault="005F32BC">
      <w:r>
        <w:separator/>
      </w:r>
    </w:p>
  </w:endnote>
  <w:endnote w:type="continuationSeparator" w:id="0">
    <w:p w14:paraId="4BF48A3D" w14:textId="77777777" w:rsidR="005F32BC" w:rsidRDefault="005F3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DC412E" w14:textId="3FC90C62" w:rsidR="003617FB" w:rsidRDefault="003270F4">
    <w:pPr>
      <w:pStyle w:val="BodyText"/>
      <w:spacing w:line="14" w:lineRule="auto"/>
    </w:pPr>
    <w:r>
      <w:rPr>
        <w:noProof/>
      </w:rPr>
      <mc:AlternateContent>
        <mc:Choice Requires="wps">
          <w:drawing>
            <wp:anchor distT="0" distB="0" distL="114300" distR="114300" simplePos="0" relativeHeight="251657728" behindDoc="1" locked="0" layoutInCell="1" allowOverlap="1" wp14:anchorId="37E7168F" wp14:editId="5F14E604">
              <wp:simplePos x="0" y="0"/>
              <wp:positionH relativeFrom="page">
                <wp:posOffset>3813175</wp:posOffset>
              </wp:positionH>
              <wp:positionV relativeFrom="page">
                <wp:posOffset>9611360</wp:posOffset>
              </wp:positionV>
              <wp:extent cx="146050" cy="19240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5939A7" w14:textId="5F62AE9B" w:rsidR="003617FB" w:rsidRDefault="007A4AF6">
                          <w:pPr>
                            <w:spacing w:before="16"/>
                            <w:ind w:left="60"/>
                            <w:rPr>
                              <w:rFonts w:ascii="Times New Roman"/>
                            </w:rPr>
                          </w:pPr>
                          <w:r>
                            <w:fldChar w:fldCharType="begin"/>
                          </w:r>
                          <w:r>
                            <w:rPr>
                              <w:rFonts w:ascii="Times New Roman"/>
                              <w:w w:val="99"/>
                            </w:rPr>
                            <w:instrText xml:space="preserve"> PAGE </w:instrText>
                          </w:r>
                          <w:r>
                            <w:fldChar w:fldCharType="separate"/>
                          </w:r>
                          <w:r w:rsidR="00180D4A">
                            <w:rPr>
                              <w:rFonts w:ascii="Times New Roman"/>
                              <w:noProof/>
                              <w:w w:val="99"/>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E7168F" id="_x0000_t202" coordsize="21600,21600" o:spt="202" path="m,l,21600r21600,l21600,xe">
              <v:stroke joinstyle="miter"/>
              <v:path gradientshapeok="t" o:connecttype="rect"/>
            </v:shapetype>
            <v:shape id="Text Box 1" o:spid="_x0000_s1026" type="#_x0000_t202" style="position:absolute;margin-left:300.25pt;margin-top:756.8pt;width:11.5pt;height:15.1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" filled="f" stroked="f">
              <v:textbox inset="0,0,0,0">
                <w:txbxContent>
                  <w:p w14:paraId="375939A7" w14:textId="5F62AE9B" w:rsidR="003617FB" w:rsidRDefault="007A4AF6">
                    <w:pPr>
                      <w:spacing w:before="16"/>
                      <w:ind w:left="60"/>
                      <w:rPr>
                        <w:rFonts w:ascii="Times New Roman"/>
                      </w:rPr>
                    </w:pPr>
                    <w:r>
                      <w:fldChar w:fldCharType="begin"/>
                    </w:r>
                    <w:r>
                      <w:rPr>
                        <w:rFonts w:ascii="Times New Roman"/>
                        <w:w w:val="99"/>
                      </w:rPr>
                      <w:instrText xml:space="preserve"> PAGE </w:instrText>
                    </w:r>
                    <w:r>
                      <w:fldChar w:fldCharType="separate"/>
                    </w:r>
                    <w:r w:rsidR="00180D4A">
                      <w:rPr>
                        <w:rFonts w:ascii="Times New Roman"/>
                        <w:noProof/>
                        <w:w w:val="99"/>
                      </w:rP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D7B655" w14:textId="77777777" w:rsidR="005F32BC" w:rsidRDefault="005F32BC">
      <w:r>
        <w:separator/>
      </w:r>
    </w:p>
  </w:footnote>
  <w:footnote w:type="continuationSeparator" w:id="0">
    <w:p w14:paraId="46E79CE4" w14:textId="77777777" w:rsidR="005F32BC" w:rsidRDefault="005F32BC">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son C Bolton">
    <w15:presenceInfo w15:providerId="AD" w15:userId="S::jason.bolton@maine.edu::33e4eac8-3ee7-4b66-a9d8-d4bee0ebf54c"/>
  </w15:person>
  <w15:person w15:author="Colt Knight">
    <w15:presenceInfo w15:providerId="None" w15:userId="Colt Knight"/>
  </w15:person>
  <w15:person w15:author="Mary Camire">
    <w15:presenceInfo w15:providerId="Windows Live" w15:userId="f6723b787016b2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7FB"/>
    <w:rsid w:val="00035DF2"/>
    <w:rsid w:val="00180D4A"/>
    <w:rsid w:val="00244051"/>
    <w:rsid w:val="00255E6F"/>
    <w:rsid w:val="003270F4"/>
    <w:rsid w:val="003617FB"/>
    <w:rsid w:val="003B7A68"/>
    <w:rsid w:val="003C5674"/>
    <w:rsid w:val="0040202F"/>
    <w:rsid w:val="00426196"/>
    <w:rsid w:val="005F32BC"/>
    <w:rsid w:val="00717032"/>
    <w:rsid w:val="00797277"/>
    <w:rsid w:val="007972BC"/>
    <w:rsid w:val="007A4AF6"/>
    <w:rsid w:val="00A03FBC"/>
    <w:rsid w:val="00C10AF2"/>
    <w:rsid w:val="00C141DA"/>
    <w:rsid w:val="00CD4955"/>
    <w:rsid w:val="00F00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C524C8"/>
  <w15:docId w15:val="{151B1B29-4282-423E-989E-19F28013E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6"/>
      <w:ind w:left="60"/>
    </w:pPr>
    <w:rPr>
      <w:rFonts w:ascii="Times New Roman" w:eastAsia="Times New Roman" w:hAnsi="Times New Roman" w:cs="Times New Roman"/>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717032"/>
    <w:rPr>
      <w:sz w:val="16"/>
      <w:szCs w:val="16"/>
    </w:rPr>
  </w:style>
  <w:style w:type="paragraph" w:styleId="CommentText">
    <w:name w:val="annotation text"/>
    <w:basedOn w:val="Normal"/>
    <w:link w:val="CommentTextChar"/>
    <w:uiPriority w:val="99"/>
    <w:semiHidden/>
    <w:unhideWhenUsed/>
    <w:rsid w:val="00717032"/>
    <w:rPr>
      <w:sz w:val="20"/>
      <w:szCs w:val="20"/>
    </w:rPr>
  </w:style>
  <w:style w:type="character" w:customStyle="1" w:styleId="CommentTextChar">
    <w:name w:val="Comment Text Char"/>
    <w:basedOn w:val="DefaultParagraphFont"/>
    <w:link w:val="CommentText"/>
    <w:uiPriority w:val="99"/>
    <w:semiHidden/>
    <w:rsid w:val="00717032"/>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717032"/>
    <w:rPr>
      <w:b/>
      <w:bCs/>
    </w:rPr>
  </w:style>
  <w:style w:type="character" w:customStyle="1" w:styleId="CommentSubjectChar">
    <w:name w:val="Comment Subject Char"/>
    <w:basedOn w:val="CommentTextChar"/>
    <w:link w:val="CommentSubject"/>
    <w:uiPriority w:val="99"/>
    <w:semiHidden/>
    <w:rsid w:val="00717032"/>
    <w:rPr>
      <w:rFonts w:ascii="Arial" w:eastAsia="Arial" w:hAnsi="Arial" w:cs="Arial"/>
      <w:b/>
      <w:bCs/>
      <w:sz w:val="20"/>
      <w:szCs w:val="20"/>
    </w:rPr>
  </w:style>
  <w:style w:type="paragraph" w:styleId="BalloonText">
    <w:name w:val="Balloon Text"/>
    <w:basedOn w:val="Normal"/>
    <w:link w:val="BalloonTextChar"/>
    <w:uiPriority w:val="99"/>
    <w:semiHidden/>
    <w:unhideWhenUsed/>
    <w:rsid w:val="007170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7032"/>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8/08/relationships/commentsExtensible" Target="commentsExtensible.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3</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Denise Skonberg</dc:creator>
  <cp:lastModifiedBy>Colt Knight</cp:lastModifiedBy>
  <cp:revision>4</cp:revision>
  <dcterms:created xsi:type="dcterms:W3CDTF">2020-09-24T15:56:00Z</dcterms:created>
  <dcterms:modified xsi:type="dcterms:W3CDTF">2020-09-28T01:01:00Z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2020-09-24T00:00:00Z</vt:filetime>
  </property>
  <property fmtid="{D5CDD505-2E9C-101B-9397-08002B2CF9AE}" pid="3" name="Creator">
    <vt:lpwstr>TeX</vt:lpwstr>
  </property>
  <property fmtid="{D5CDD505-2E9C-101B-9397-08002B2CF9AE}" pid="4" name="LastSaved">
    <vt:filetime>2020-09-24T00:00:00Z</vt:filetime>
  </property>
</Properties>
</file>