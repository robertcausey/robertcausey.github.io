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A2126" w14:textId="77777777" w:rsidR="0080461F" w:rsidRDefault="00145B55">
      <w:pPr>
        <w:spacing w:before="93" w:line="256" w:lineRule="auto"/>
        <w:ind w:left="3576" w:right="3232" w:firstLine="108"/>
        <w:rPr>
          <w:rFonts w:ascii="Times New Roman"/>
        </w:rPr>
      </w:pPr>
      <w:r>
        <w:rPr>
          <w:rFonts w:ascii="Times New Roman"/>
          <w:b/>
        </w:rPr>
        <w:t xml:space="preserve">NSFA Faculty Position Request Date of Submission: </w:t>
      </w:r>
      <w:r>
        <w:rPr>
          <w:rFonts w:ascii="Times New Roman"/>
        </w:rPr>
        <w:t>Sept 25, 2020</w:t>
      </w:r>
    </w:p>
    <w:p w14:paraId="05365326" w14:textId="77777777" w:rsidR="0080461F" w:rsidRDefault="00145B55">
      <w:pPr>
        <w:tabs>
          <w:tab w:val="left" w:pos="2158"/>
          <w:tab w:val="left" w:pos="8053"/>
        </w:tabs>
        <w:spacing w:before="208" w:line="453" w:lineRule="auto"/>
        <w:ind w:left="100" w:right="119"/>
        <w:rPr>
          <w:rFonts w:ascii="Times New Roman"/>
          <w:b/>
        </w:rPr>
      </w:pPr>
      <w:r>
        <w:rPr>
          <w:rFonts w:ascii="Times New Roman"/>
          <w:b/>
        </w:rPr>
        <w:t>Unit: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spacing w:val="-6"/>
        </w:rPr>
        <w:t>SFA</w:t>
      </w:r>
      <w:r>
        <w:rPr>
          <w:rFonts w:ascii="Times New Roman"/>
          <w:spacing w:val="-6"/>
        </w:rPr>
        <w:tab/>
      </w:r>
      <w:r>
        <w:rPr>
          <w:rFonts w:ascii="Times New Roman"/>
          <w:b/>
        </w:rPr>
        <w:t xml:space="preserve">Title: </w:t>
      </w:r>
      <w:r>
        <w:rPr>
          <w:rFonts w:ascii="Times New Roman"/>
        </w:rPr>
        <w:t>Assistant Professor in</w:t>
      </w:r>
      <w:r>
        <w:rPr>
          <w:rFonts w:ascii="Times New Roman"/>
          <w:spacing w:val="-26"/>
        </w:rPr>
        <w:t xml:space="preserve"> </w:t>
      </w:r>
      <w:r>
        <w:rPr>
          <w:rFonts w:ascii="Times New Roman"/>
        </w:rPr>
        <w:t>Nutritional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Biochemistry</w:t>
      </w:r>
      <w:r>
        <w:rPr>
          <w:rFonts w:ascii="Times New Roman"/>
        </w:rPr>
        <w:tab/>
      </w:r>
      <w:r>
        <w:rPr>
          <w:rFonts w:ascii="Times New Roman"/>
          <w:b/>
        </w:rPr>
        <w:t xml:space="preserve">Start Date: </w:t>
      </w:r>
      <w:r>
        <w:rPr>
          <w:rFonts w:ascii="Times New Roman"/>
        </w:rPr>
        <w:t xml:space="preserve">Sep 1, </w:t>
      </w:r>
      <w:r>
        <w:rPr>
          <w:rFonts w:ascii="Times New Roman"/>
          <w:spacing w:val="-5"/>
        </w:rPr>
        <w:t xml:space="preserve">2021 </w:t>
      </w:r>
      <w:r>
        <w:rPr>
          <w:rFonts w:ascii="Times New Roman"/>
          <w:b/>
        </w:rPr>
        <w:t>How does this position address needs in academic programming (i.e., courses</w:t>
      </w:r>
      <w:r>
        <w:rPr>
          <w:rFonts w:ascii="Times New Roman"/>
          <w:b/>
          <w:spacing w:val="-27"/>
        </w:rPr>
        <w:t xml:space="preserve"> </w:t>
      </w:r>
      <w:r>
        <w:rPr>
          <w:rFonts w:ascii="Times New Roman"/>
          <w:b/>
        </w:rPr>
        <w:t>taught)?</w:t>
      </w:r>
    </w:p>
    <w:p w14:paraId="10208FF5" w14:textId="53A6958A" w:rsidR="0080461F" w:rsidRDefault="00145B55">
      <w:pPr>
        <w:pStyle w:val="BodyText"/>
        <w:spacing w:before="18" w:line="249" w:lineRule="auto"/>
        <w:ind w:left="100" w:right="118"/>
        <w:jc w:val="both"/>
      </w:pPr>
      <w:r>
        <w:t xml:space="preserve">This position request is to replace a vacancy left by the departure of one of our faculty (Angela </w:t>
      </w:r>
      <w:proofErr w:type="spellStart"/>
      <w:r>
        <w:rPr>
          <w:spacing w:val="-3"/>
        </w:rPr>
        <w:t>Myracle</w:t>
      </w:r>
      <w:proofErr w:type="spellEnd"/>
      <w:r>
        <w:rPr>
          <w:spacing w:val="-3"/>
        </w:rPr>
        <w:t xml:space="preserve">).         </w:t>
      </w:r>
      <w:r>
        <w:rPr>
          <w:spacing w:val="49"/>
        </w:rPr>
        <w:t xml:space="preserve"> </w:t>
      </w:r>
      <w:r>
        <w:t xml:space="preserve">The position teaches coursework to satisfy </w:t>
      </w:r>
      <w:del w:id="0" w:author="Mona Therrien" w:date="2020-09-24T11:49:00Z">
        <w:r w:rsidDel="00BE7D22">
          <w:delText xml:space="preserve">certification </w:delText>
        </w:r>
      </w:del>
      <w:ins w:id="1" w:author="Mona Therrien" w:date="2020-09-24T11:49:00Z">
        <w:r w:rsidR="00BE7D22">
          <w:t>accreditation</w:t>
        </w:r>
        <w:r w:rsidR="00BE7D22">
          <w:t xml:space="preserve"> </w:t>
        </w:r>
      </w:ins>
      <w:r>
        <w:t>requirements of our Didactic Program in Dietetics</w:t>
      </w:r>
      <w:ins w:id="2" w:author="Mona Therrien" w:date="2020-09-24T11:51:00Z">
        <w:r w:rsidR="00BE7D22">
          <w:t xml:space="preserve"> (D</w:t>
        </w:r>
      </w:ins>
      <w:ins w:id="3" w:author="Mona Therrien" w:date="2020-09-24T11:52:00Z">
        <w:r w:rsidR="00BE7D22">
          <w:t>PD)</w:t>
        </w:r>
      </w:ins>
      <w:r>
        <w:t xml:space="preserve"> by the Accreditation</w:t>
      </w:r>
      <w:r>
        <w:rPr>
          <w:spacing w:val="-12"/>
        </w:rPr>
        <w:t xml:space="preserve"> </w:t>
      </w:r>
      <w:r>
        <w:t>Council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Education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Nutrition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Dietetics</w:t>
      </w:r>
      <w:r>
        <w:rPr>
          <w:spacing w:val="-11"/>
        </w:rPr>
        <w:t xml:space="preserve"> </w:t>
      </w:r>
      <w:r>
        <w:t>(ACEND)</w:t>
      </w:r>
      <w:ins w:id="4" w:author="Mona Therrien" w:date="2020-09-24T11:46:00Z">
        <w:r w:rsidR="00BE7D22">
          <w:rPr>
            <w:spacing w:val="-11"/>
          </w:rPr>
          <w:t>.</w:t>
        </w:r>
      </w:ins>
      <w:ins w:id="5" w:author="Mona Therrien" w:date="2020-09-24T11:52:00Z">
        <w:r w:rsidR="00BE7D22">
          <w:rPr>
            <w:spacing w:val="-11"/>
          </w:rPr>
          <w:t xml:space="preserve"> DPD programs are vital to ensuring work</w:t>
        </w:r>
      </w:ins>
      <w:ins w:id="6" w:author="Mona Therrien" w:date="2020-09-24T11:53:00Z">
        <w:r w:rsidR="00BE7D22">
          <w:rPr>
            <w:spacing w:val="-11"/>
          </w:rPr>
          <w:t>force needs for nutrition and dietetics professionals are met in the state of Maine and across the country.</w:t>
        </w:r>
      </w:ins>
      <w:del w:id="7" w:author="Mona Therrien" w:date="2020-09-24T11:46:00Z">
        <w:r w:rsidDel="00BE7D22">
          <w:delText>,</w:delText>
        </w:r>
        <w:r w:rsidDel="00BE7D22">
          <w:rPr>
            <w:spacing w:val="-11"/>
          </w:rPr>
          <w:delText xml:space="preserve"> </w:delText>
        </w:r>
      </w:del>
      <w:del w:id="8" w:author="Mona Therrien" w:date="2020-09-24T11:49:00Z">
        <w:r w:rsidDel="00BE7D22">
          <w:delText>enabling</w:delText>
        </w:r>
        <w:r w:rsidDel="00BE7D22">
          <w:rPr>
            <w:spacing w:val="-11"/>
          </w:rPr>
          <w:delText xml:space="preserve"> </w:delText>
        </w:r>
        <w:r w:rsidDel="00BE7D22">
          <w:delText>our</w:delText>
        </w:r>
        <w:r w:rsidDel="00BE7D22">
          <w:rPr>
            <w:spacing w:val="-11"/>
          </w:rPr>
          <w:delText xml:space="preserve"> </w:delText>
        </w:r>
        <w:r w:rsidDel="00BE7D22">
          <w:delText>students</w:delText>
        </w:r>
        <w:r w:rsidDel="00BE7D22">
          <w:rPr>
            <w:spacing w:val="-11"/>
          </w:rPr>
          <w:delText xml:space="preserve"> </w:delText>
        </w:r>
        <w:r w:rsidDel="00BE7D22">
          <w:delText>to</w:delText>
        </w:r>
        <w:r w:rsidDel="00BE7D22">
          <w:rPr>
            <w:spacing w:val="-11"/>
          </w:rPr>
          <w:delText xml:space="preserve"> </w:delText>
        </w:r>
        <w:r w:rsidDel="00BE7D22">
          <w:delText>sit</w:delText>
        </w:r>
        <w:r w:rsidDel="00BE7D22">
          <w:rPr>
            <w:spacing w:val="-11"/>
          </w:rPr>
          <w:delText xml:space="preserve"> </w:delText>
        </w:r>
        <w:r w:rsidDel="00BE7D22">
          <w:delText>for</w:delText>
        </w:r>
        <w:r w:rsidDel="00BE7D22">
          <w:rPr>
            <w:spacing w:val="-11"/>
          </w:rPr>
          <w:delText xml:space="preserve"> </w:delText>
        </w:r>
        <w:r w:rsidDel="00BE7D22">
          <w:delText>the</w:delText>
        </w:r>
        <w:r w:rsidDel="00BE7D22">
          <w:rPr>
            <w:spacing w:val="-11"/>
          </w:rPr>
          <w:delText xml:space="preserve"> </w:delText>
        </w:r>
        <w:r w:rsidDel="00BE7D22">
          <w:delText>Certifying Examination to become a Registered</w:delText>
        </w:r>
        <w:r w:rsidDel="00BE7D22">
          <w:rPr>
            <w:spacing w:val="-6"/>
          </w:rPr>
          <w:delText xml:space="preserve"> </w:delText>
        </w:r>
        <w:r w:rsidDel="00BE7D22">
          <w:delText>Dietitian.</w:delText>
        </w:r>
      </w:del>
    </w:p>
    <w:p w14:paraId="4C3F687C" w14:textId="77777777" w:rsidR="0080461F" w:rsidRDefault="0080461F">
      <w:pPr>
        <w:pStyle w:val="BodyText"/>
        <w:spacing w:before="9"/>
      </w:pPr>
    </w:p>
    <w:p w14:paraId="37983A5F" w14:textId="587FFB2D" w:rsidR="0080461F" w:rsidRDefault="00145B55">
      <w:pPr>
        <w:pStyle w:val="BodyText"/>
        <w:spacing w:line="249" w:lineRule="auto"/>
        <w:ind w:left="100" w:right="118"/>
        <w:jc w:val="both"/>
      </w:pPr>
      <w:r>
        <w:t xml:space="preserve">The primary teaching responsibilities of  the  position  include:  FSN  410  Human  </w:t>
      </w:r>
      <w:del w:id="9" w:author="Mary Camire" w:date="2020-09-24T09:09:00Z">
        <w:r w:rsidDel="00145B55">
          <w:delText xml:space="preserve">nutrition  </w:delText>
        </w:r>
      </w:del>
      <w:ins w:id="10" w:author="Mary Camire" w:date="2020-09-24T09:09:00Z">
        <w:r>
          <w:t xml:space="preserve">Nutrition  </w:t>
        </w:r>
      </w:ins>
      <w:r>
        <w:t xml:space="preserve">and  </w:t>
      </w:r>
      <w:del w:id="11" w:author="Mary Camire" w:date="2020-09-24T09:09:00Z">
        <w:r w:rsidDel="00145B55">
          <w:delText>metabolism</w:delText>
        </w:r>
      </w:del>
      <w:ins w:id="12" w:author="Mary Camire" w:date="2020-09-24T09:09:00Z">
        <w:r>
          <w:t>Metabolism</w:t>
        </w:r>
      </w:ins>
      <w:r>
        <w:t xml:space="preserve">,  FSN 571 </w:t>
      </w:r>
      <w:r>
        <w:rPr>
          <w:spacing w:val="-3"/>
        </w:rPr>
        <w:t xml:space="preserve">Technical </w:t>
      </w:r>
      <w:del w:id="13" w:author="Mary Camire" w:date="2020-09-24T09:09:00Z">
        <w:r w:rsidDel="00145B55">
          <w:delText>presentation</w:delText>
        </w:r>
      </w:del>
      <w:ins w:id="14" w:author="Mary Camire" w:date="2020-09-24T09:09:00Z">
        <w:r>
          <w:t>Presentations</w:t>
        </w:r>
      </w:ins>
      <w:r>
        <w:t xml:space="preserve">, plus a graduate class in Science Communications, and a graduate class </w:t>
      </w:r>
      <w:r>
        <w:rPr>
          <w:spacing w:val="-6"/>
        </w:rPr>
        <w:t xml:space="preserve">in </w:t>
      </w:r>
      <w:r>
        <w:t xml:space="preserve">nutritional biochemistry to meet curricular needs, including the </w:t>
      </w:r>
      <w:proofErr w:type="spellStart"/>
      <w:r>
        <w:t>UMaine</w:t>
      </w:r>
      <w:proofErr w:type="spellEnd"/>
      <w:r>
        <w:t xml:space="preserve"> Gold Program. The teaching load will average 9 credits a </w:t>
      </w:r>
      <w:r>
        <w:rPr>
          <w:spacing w:val="-3"/>
        </w:rPr>
        <w:t xml:space="preserve">year. </w:t>
      </w:r>
      <w:r>
        <w:t xml:space="preserve">Currently we are utilizing adjunct instructors to cover this vacancy during </w:t>
      </w:r>
      <w:r>
        <w:rPr>
          <w:spacing w:val="-10"/>
        </w:rPr>
        <w:t>AY</w:t>
      </w:r>
      <w:r>
        <w:rPr>
          <w:spacing w:val="-36"/>
        </w:rPr>
        <w:t xml:space="preserve"> </w:t>
      </w:r>
      <w:r>
        <w:t>20-21.</w:t>
      </w:r>
    </w:p>
    <w:p w14:paraId="66041E15" w14:textId="77777777" w:rsidR="0080461F" w:rsidRDefault="0080461F">
      <w:pPr>
        <w:pStyle w:val="BodyText"/>
        <w:spacing w:before="9"/>
      </w:pPr>
    </w:p>
    <w:p w14:paraId="47030816" w14:textId="77777777" w:rsidR="0080461F" w:rsidRDefault="00145B55">
      <w:pPr>
        <w:pStyle w:val="BodyText"/>
        <w:spacing w:line="249" w:lineRule="auto"/>
        <w:ind w:left="100" w:right="118"/>
        <w:jc w:val="both"/>
      </w:pPr>
      <w:r>
        <w:t xml:space="preserve">Graduate supervision is an important part of this position. Responsibilities will include research,  teaching,  student advising, and providing expertise to the state and </w:t>
      </w:r>
      <w:proofErr w:type="spellStart"/>
      <w:r>
        <w:t>UMaine</w:t>
      </w:r>
      <w:proofErr w:type="spellEnd"/>
      <w:r>
        <w:t xml:space="preserve"> community in the areas of human nutrition and nutritional</w:t>
      </w:r>
      <w:r>
        <w:rPr>
          <w:spacing w:val="-2"/>
        </w:rPr>
        <w:t xml:space="preserve"> </w:t>
      </w:r>
      <w:r>
        <w:t>biochemistry.</w:t>
      </w:r>
    </w:p>
    <w:p w14:paraId="5A5A0284" w14:textId="77777777" w:rsidR="0080461F" w:rsidRDefault="0080461F">
      <w:pPr>
        <w:pStyle w:val="BodyText"/>
        <w:rPr>
          <w:sz w:val="24"/>
        </w:rPr>
      </w:pPr>
    </w:p>
    <w:p w14:paraId="4A1F6994" w14:textId="77777777" w:rsidR="0080461F" w:rsidRDefault="0080461F">
      <w:pPr>
        <w:pStyle w:val="BodyText"/>
        <w:rPr>
          <w:sz w:val="24"/>
        </w:rPr>
      </w:pPr>
    </w:p>
    <w:p w14:paraId="322234A0" w14:textId="77777777" w:rsidR="0080461F" w:rsidRDefault="0080461F">
      <w:pPr>
        <w:pStyle w:val="BodyText"/>
        <w:rPr>
          <w:sz w:val="24"/>
        </w:rPr>
      </w:pPr>
    </w:p>
    <w:p w14:paraId="65499A24" w14:textId="77777777" w:rsidR="0080461F" w:rsidRDefault="0080461F">
      <w:pPr>
        <w:pStyle w:val="BodyText"/>
        <w:rPr>
          <w:sz w:val="24"/>
        </w:rPr>
      </w:pPr>
    </w:p>
    <w:p w14:paraId="53AB43E0" w14:textId="77777777" w:rsidR="0080461F" w:rsidRDefault="0080461F">
      <w:pPr>
        <w:pStyle w:val="BodyText"/>
        <w:rPr>
          <w:sz w:val="24"/>
        </w:rPr>
      </w:pPr>
    </w:p>
    <w:p w14:paraId="6C57B852" w14:textId="77777777" w:rsidR="0080461F" w:rsidRDefault="0080461F">
      <w:pPr>
        <w:pStyle w:val="BodyText"/>
        <w:rPr>
          <w:sz w:val="24"/>
        </w:rPr>
      </w:pPr>
    </w:p>
    <w:p w14:paraId="7C471AB8" w14:textId="77777777" w:rsidR="0080461F" w:rsidRDefault="0080461F">
      <w:pPr>
        <w:pStyle w:val="BodyText"/>
        <w:rPr>
          <w:sz w:val="24"/>
        </w:rPr>
      </w:pPr>
    </w:p>
    <w:p w14:paraId="4ED90BA4" w14:textId="77777777" w:rsidR="0080461F" w:rsidRDefault="0080461F">
      <w:pPr>
        <w:pStyle w:val="BodyText"/>
        <w:rPr>
          <w:sz w:val="24"/>
        </w:rPr>
      </w:pPr>
    </w:p>
    <w:p w14:paraId="77A063B9" w14:textId="77777777" w:rsidR="0080461F" w:rsidRDefault="0080461F">
      <w:pPr>
        <w:pStyle w:val="BodyText"/>
        <w:rPr>
          <w:sz w:val="24"/>
        </w:rPr>
      </w:pPr>
    </w:p>
    <w:p w14:paraId="5F1EA58B" w14:textId="77777777" w:rsidR="0080461F" w:rsidRDefault="0080461F">
      <w:pPr>
        <w:pStyle w:val="BodyText"/>
        <w:rPr>
          <w:sz w:val="24"/>
        </w:rPr>
      </w:pPr>
    </w:p>
    <w:p w14:paraId="35C1B0B8" w14:textId="77777777" w:rsidR="0080461F" w:rsidRDefault="0080461F">
      <w:pPr>
        <w:pStyle w:val="BodyText"/>
        <w:rPr>
          <w:sz w:val="24"/>
        </w:rPr>
      </w:pPr>
    </w:p>
    <w:p w14:paraId="62A559E9" w14:textId="77777777" w:rsidR="0080461F" w:rsidRDefault="0080461F">
      <w:pPr>
        <w:pStyle w:val="BodyText"/>
        <w:rPr>
          <w:sz w:val="24"/>
        </w:rPr>
      </w:pPr>
    </w:p>
    <w:p w14:paraId="7C771C07" w14:textId="77777777" w:rsidR="0080461F" w:rsidRDefault="00145B55">
      <w:pPr>
        <w:pStyle w:val="Heading1"/>
        <w:spacing w:before="175"/>
      </w:pPr>
      <w:r>
        <w:t>How does this position support the research mission of the unit?</w:t>
      </w:r>
    </w:p>
    <w:p w14:paraId="007B3753" w14:textId="77777777" w:rsidR="0080461F" w:rsidRDefault="0080461F">
      <w:pPr>
        <w:pStyle w:val="BodyText"/>
        <w:spacing w:before="6"/>
        <w:rPr>
          <w:rFonts w:ascii="Times New Roman"/>
          <w:b/>
          <w:sz w:val="21"/>
        </w:rPr>
      </w:pPr>
    </w:p>
    <w:p w14:paraId="12062B85" w14:textId="06B0E27D" w:rsidR="0080461F" w:rsidRDefault="00145B55">
      <w:pPr>
        <w:pStyle w:val="BodyText"/>
        <w:spacing w:line="249" w:lineRule="auto"/>
        <w:ind w:left="100" w:right="118"/>
        <w:jc w:val="both"/>
      </w:pPr>
      <w:r>
        <w:t xml:space="preserve">The position will conduct research in Nutritional Biochemistry/Nutrigenomics, focused  on  translational  </w:t>
      </w:r>
      <w:r>
        <w:rPr>
          <w:spacing w:val="-5"/>
        </w:rPr>
        <w:t xml:space="preserve">re-  </w:t>
      </w:r>
      <w:r>
        <w:t xml:space="preserve">search to improve human health, especially in Maine’s population. Applicants are expected to build a robust, externally-funded research program and create collaborations within the School, </w:t>
      </w:r>
      <w:ins w:id="15" w:author="Mary Camire" w:date="2020-09-24T09:10:00Z">
        <w:r>
          <w:t xml:space="preserve">Cooperative Extension, Graduate School of Biomedical Science and </w:t>
        </w:r>
        <w:proofErr w:type="spellStart"/>
        <w:r>
          <w:t>Engineerig</w:t>
        </w:r>
        <w:proofErr w:type="spellEnd"/>
        <w:r>
          <w:t xml:space="preserve">, </w:t>
        </w:r>
      </w:ins>
      <w:ins w:id="16" w:author="Mary Camire" w:date="2020-09-24T09:11:00Z">
        <w:r>
          <w:t xml:space="preserve">and other units </w:t>
        </w:r>
      </w:ins>
      <w:r>
        <w:t xml:space="preserve">across campus, and with </w:t>
      </w:r>
      <w:r>
        <w:rPr>
          <w:spacing w:val="-3"/>
        </w:rPr>
        <w:t xml:space="preserve">other </w:t>
      </w:r>
      <w:r>
        <w:t xml:space="preserve">institutions such as Jackson Laboratory, Maine Medical Center Research Institute, </w:t>
      </w:r>
      <w:del w:id="17" w:author="Mary Camire" w:date="2020-09-24T09:10:00Z">
        <w:r w:rsidDel="00145B55">
          <w:delText>UMaine Cooeprative</w:delText>
        </w:r>
        <w:r w:rsidDel="00145B55">
          <w:rPr>
            <w:spacing w:val="-23"/>
          </w:rPr>
          <w:delText xml:space="preserve"> </w:delText>
        </w:r>
        <w:r w:rsidDel="00145B55">
          <w:rPr>
            <w:spacing w:val="-3"/>
          </w:rPr>
          <w:delText>extension,</w:delText>
        </w:r>
      </w:del>
      <w:r>
        <w:rPr>
          <w:spacing w:val="-3"/>
        </w:rPr>
        <w:t xml:space="preserve"> </w:t>
      </w:r>
      <w:r>
        <w:t>the medical community in Maine, local farmers</w:t>
      </w:r>
      <w:ins w:id="18" w:author="Mary Camire" w:date="2020-09-24T09:11:00Z">
        <w:r>
          <w:t>,</w:t>
        </w:r>
      </w:ins>
      <w:r>
        <w:t xml:space="preserve"> and food producers. This position has the potential to </w:t>
      </w:r>
      <w:r>
        <w:rPr>
          <w:spacing w:val="-3"/>
        </w:rPr>
        <w:t xml:space="preserve">have </w:t>
      </w:r>
      <w:r>
        <w:t xml:space="preserve">a positive impact on the health of Maine’s population, and on Maine’s food system through many </w:t>
      </w:r>
      <w:r>
        <w:rPr>
          <w:spacing w:val="-3"/>
        </w:rPr>
        <w:t xml:space="preserve">ways, </w:t>
      </w:r>
      <w:r>
        <w:t>including identifying nutritional benefits of Maine food products. The position carries an expectation for mentoring and advising of graduate students and for supervising undergraduate</w:t>
      </w:r>
      <w:r>
        <w:rPr>
          <w:spacing w:val="-12"/>
        </w:rPr>
        <w:t xml:space="preserve"> </w:t>
      </w:r>
      <w:r>
        <w:t>research.</w:t>
      </w:r>
    </w:p>
    <w:p w14:paraId="11C041EC" w14:textId="77777777" w:rsidR="0080461F" w:rsidRDefault="0080461F">
      <w:pPr>
        <w:spacing w:line="249" w:lineRule="auto"/>
        <w:jc w:val="both"/>
        <w:sectPr w:rsidR="0080461F">
          <w:footerReference w:type="default" r:id="rId6"/>
          <w:type w:val="continuous"/>
          <w:pgSz w:w="12240" w:h="15840"/>
          <w:pgMar w:top="1000" w:right="960" w:bottom="680" w:left="980" w:header="720" w:footer="484" w:gutter="0"/>
          <w:pgNumType w:start="1"/>
          <w:cols w:space="720"/>
        </w:sectPr>
      </w:pPr>
    </w:p>
    <w:p w14:paraId="17ADA6FB" w14:textId="77777777" w:rsidR="0080461F" w:rsidRDefault="00145B55">
      <w:pPr>
        <w:pStyle w:val="Heading1"/>
        <w:spacing w:before="92"/>
      </w:pPr>
      <w:r>
        <w:lastRenderedPageBreak/>
        <w:t>In what ways does this position support College, University, or System initiatives and/or priorities?</w:t>
      </w:r>
    </w:p>
    <w:p w14:paraId="7BEBBBC4" w14:textId="77777777" w:rsidR="0080461F" w:rsidRDefault="0080461F">
      <w:pPr>
        <w:pStyle w:val="BodyText"/>
        <w:spacing w:before="6"/>
        <w:rPr>
          <w:rFonts w:ascii="Times New Roman"/>
          <w:b/>
          <w:sz w:val="21"/>
        </w:rPr>
      </w:pPr>
    </w:p>
    <w:p w14:paraId="1D8F48D3" w14:textId="25C75B94" w:rsidR="0080461F" w:rsidRDefault="00145B55">
      <w:pPr>
        <w:pStyle w:val="BodyText"/>
        <w:spacing w:line="249" w:lineRule="auto"/>
        <w:ind w:left="100" w:right="118"/>
        <w:jc w:val="both"/>
      </w:pPr>
      <w:r>
        <w:t xml:space="preserve">This position directly supports 4 Initiatives of the College </w:t>
      </w:r>
      <w:proofErr w:type="gramStart"/>
      <w:r>
        <w:t>Road-map</w:t>
      </w:r>
      <w:proofErr w:type="gramEnd"/>
      <w:r>
        <w:t xml:space="preserve"> to Excellence: #1 - Excellence in </w:t>
      </w:r>
      <w:r>
        <w:rPr>
          <w:spacing w:val="-5"/>
        </w:rPr>
        <w:t xml:space="preserve">un- </w:t>
      </w:r>
      <w:proofErr w:type="spellStart"/>
      <w:r>
        <w:t>dergraduate</w:t>
      </w:r>
      <w:proofErr w:type="spellEnd"/>
      <w:r>
        <w:t xml:space="preserve"> advising. #2 - Growing our research enterprise in the service of science and Maine - by building a robust, </w:t>
      </w:r>
      <w:proofErr w:type="gramStart"/>
      <w:r>
        <w:t>externally-funded</w:t>
      </w:r>
      <w:proofErr w:type="gramEnd"/>
      <w:r>
        <w:t xml:space="preserve"> research program in nutritional biochemistry. #3 - Enhancing quality and impact of our graduate</w:t>
      </w:r>
      <w:r>
        <w:rPr>
          <w:spacing w:val="-9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programs</w:t>
      </w:r>
      <w:r>
        <w:rPr>
          <w:spacing w:val="-8"/>
        </w:rPr>
        <w:t xml:space="preserve"> </w:t>
      </w:r>
      <w:ins w:id="19" w:author="Mary Camire" w:date="2020-09-24T09:12:00Z">
        <w:r>
          <w:rPr>
            <w:spacing w:val="-8"/>
          </w:rPr>
          <w:t xml:space="preserve">– there are too few nutrition faculty members to meet the demand for graduate thesis mentors </w:t>
        </w:r>
      </w:ins>
      <w:r>
        <w:t>and</w:t>
      </w:r>
      <w:r>
        <w:rPr>
          <w:spacing w:val="-8"/>
        </w:rPr>
        <w:t xml:space="preserve"> </w:t>
      </w:r>
      <w:r>
        <w:t>#4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Rising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meet</w:t>
      </w:r>
      <w:r>
        <w:rPr>
          <w:spacing w:val="-8"/>
        </w:rPr>
        <w:t xml:space="preserve"> </w:t>
      </w:r>
      <w:r>
        <w:t>Maine’s</w:t>
      </w:r>
      <w:r>
        <w:rPr>
          <w:spacing w:val="-8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care</w:t>
      </w:r>
      <w:r>
        <w:rPr>
          <w:spacing w:val="-9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preparing</w:t>
      </w:r>
      <w:r>
        <w:rPr>
          <w:spacing w:val="-8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 xml:space="preserve">become registered dietitians in a program certified by the Accreditation Council for Education in Nutrition and Dietetics </w:t>
      </w:r>
      <w:r>
        <w:rPr>
          <w:spacing w:val="-4"/>
        </w:rPr>
        <w:t xml:space="preserve">and </w:t>
      </w:r>
      <w:r>
        <w:t>by</w:t>
      </w:r>
      <w:r>
        <w:rPr>
          <w:spacing w:val="-7"/>
        </w:rPr>
        <w:t xml:space="preserve"> </w:t>
      </w:r>
      <w:r>
        <w:t>improving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Maine’s</w:t>
      </w:r>
      <w:r>
        <w:rPr>
          <w:spacing w:val="-7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scientific</w:t>
      </w:r>
      <w:r>
        <w:rPr>
          <w:spacing w:val="-7"/>
        </w:rPr>
        <w:t xml:space="preserve"> </w:t>
      </w:r>
      <w:r>
        <w:t>discovery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innovation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nutrition</w:t>
      </w:r>
      <w:commentRangeStart w:id="20"/>
      <w:r>
        <w:t>, and encouraging innovation in food</w:t>
      </w:r>
      <w:r>
        <w:rPr>
          <w:spacing w:val="-7"/>
        </w:rPr>
        <w:t xml:space="preserve"> </w:t>
      </w:r>
      <w:r>
        <w:t>science.</w:t>
      </w:r>
      <w:commentRangeEnd w:id="20"/>
      <w:r>
        <w:rPr>
          <w:rStyle w:val="CommentReference"/>
        </w:rPr>
        <w:commentReference w:id="20"/>
      </w:r>
    </w:p>
    <w:p w14:paraId="1CE99734" w14:textId="77777777" w:rsidR="0080461F" w:rsidRDefault="0080461F">
      <w:pPr>
        <w:pStyle w:val="BodyText"/>
        <w:spacing w:before="8"/>
      </w:pPr>
    </w:p>
    <w:p w14:paraId="485A637B" w14:textId="643322E3" w:rsidR="0080461F" w:rsidRDefault="00145B55">
      <w:pPr>
        <w:pStyle w:val="BodyText"/>
        <w:spacing w:before="1" w:line="249" w:lineRule="auto"/>
        <w:ind w:left="100" w:right="118"/>
        <w:jc w:val="both"/>
      </w:pPr>
      <w:r>
        <w:t xml:space="preserve">The position supports the University’s strategic values and vision statements by supporting learners in </w:t>
      </w:r>
      <w:proofErr w:type="spellStart"/>
      <w:r>
        <w:t>expe</w:t>
      </w:r>
      <w:proofErr w:type="spellEnd"/>
      <w:r>
        <w:t xml:space="preserve">- </w:t>
      </w:r>
      <w:proofErr w:type="spellStart"/>
      <w:r>
        <w:t>riential</w:t>
      </w:r>
      <w:proofErr w:type="spellEnd"/>
      <w:r>
        <w:t xml:space="preserve"> learning and innovation in food and nutrition (Goals 1.1 and 1.2), supports key infrastructure such as the</w:t>
      </w:r>
      <w:del w:id="21" w:author="Mary Camire" w:date="2020-09-24T09:14:00Z">
        <w:r w:rsidDel="00145B55">
          <w:delText xml:space="preserve"> Matthew Highlands Pilot Plant</w:delText>
        </w:r>
      </w:del>
      <w:ins w:id="22" w:author="Mary Camire" w:date="2020-09-24T09:16:00Z">
        <w:r>
          <w:t xml:space="preserve"> Mary Simcock Lynch </w:t>
        </w:r>
      </w:ins>
      <w:ins w:id="23" w:author="Mary Camire" w:date="2020-09-24T09:14:00Z">
        <w:r>
          <w:t>Clinical Laboratory</w:t>
        </w:r>
      </w:ins>
      <w:r>
        <w:t xml:space="preserve"> (Goal 2); and through using the hire to support diversity, equity and inclusion (Goal 3).</w:t>
      </w:r>
    </w:p>
    <w:p w14:paraId="4EA74B5C" w14:textId="77777777" w:rsidR="0080461F" w:rsidRDefault="0080461F">
      <w:pPr>
        <w:pStyle w:val="BodyText"/>
        <w:rPr>
          <w:sz w:val="24"/>
        </w:rPr>
      </w:pPr>
    </w:p>
    <w:p w14:paraId="0302F4EC" w14:textId="77777777" w:rsidR="0080461F" w:rsidRDefault="0080461F">
      <w:pPr>
        <w:pStyle w:val="BodyText"/>
        <w:rPr>
          <w:sz w:val="24"/>
        </w:rPr>
      </w:pPr>
    </w:p>
    <w:p w14:paraId="237AB5D0" w14:textId="77777777" w:rsidR="0080461F" w:rsidRDefault="0080461F">
      <w:pPr>
        <w:pStyle w:val="BodyText"/>
        <w:rPr>
          <w:sz w:val="24"/>
        </w:rPr>
      </w:pPr>
    </w:p>
    <w:p w14:paraId="359DA942" w14:textId="77777777" w:rsidR="0080461F" w:rsidRDefault="0080461F">
      <w:pPr>
        <w:pStyle w:val="BodyText"/>
        <w:rPr>
          <w:sz w:val="24"/>
        </w:rPr>
      </w:pPr>
    </w:p>
    <w:p w14:paraId="7C731866" w14:textId="77777777" w:rsidR="0080461F" w:rsidRDefault="0080461F">
      <w:pPr>
        <w:pStyle w:val="BodyText"/>
        <w:rPr>
          <w:sz w:val="24"/>
        </w:rPr>
      </w:pPr>
    </w:p>
    <w:p w14:paraId="667BEF92" w14:textId="77777777" w:rsidR="0080461F" w:rsidRDefault="0080461F">
      <w:pPr>
        <w:pStyle w:val="BodyText"/>
        <w:rPr>
          <w:sz w:val="24"/>
        </w:rPr>
      </w:pPr>
    </w:p>
    <w:p w14:paraId="3BA2B13F" w14:textId="77777777" w:rsidR="0080461F" w:rsidRDefault="0080461F">
      <w:pPr>
        <w:pStyle w:val="BodyText"/>
        <w:rPr>
          <w:sz w:val="24"/>
        </w:rPr>
      </w:pPr>
    </w:p>
    <w:p w14:paraId="6B76855E" w14:textId="77777777" w:rsidR="0080461F" w:rsidRDefault="0080461F">
      <w:pPr>
        <w:pStyle w:val="BodyText"/>
        <w:rPr>
          <w:sz w:val="24"/>
        </w:rPr>
      </w:pPr>
    </w:p>
    <w:p w14:paraId="3CE74BED" w14:textId="77777777" w:rsidR="0080461F" w:rsidRDefault="0080461F">
      <w:pPr>
        <w:pStyle w:val="BodyText"/>
        <w:spacing w:before="10"/>
        <w:rPr>
          <w:sz w:val="31"/>
        </w:rPr>
      </w:pPr>
    </w:p>
    <w:p w14:paraId="1058A8C7" w14:textId="77777777" w:rsidR="0080461F" w:rsidRDefault="00145B55">
      <w:pPr>
        <w:pStyle w:val="Heading1"/>
      </w:pPr>
      <w:r>
        <w:t xml:space="preserve">Can this position meet any partner </w:t>
      </w:r>
      <w:proofErr w:type="spellStart"/>
      <w:r>
        <w:t>accomodation</w:t>
      </w:r>
      <w:proofErr w:type="spellEnd"/>
      <w:r>
        <w:t xml:space="preserve"> needs (describe)?</w:t>
      </w:r>
    </w:p>
    <w:p w14:paraId="344FA06D" w14:textId="77777777" w:rsidR="0080461F" w:rsidRDefault="0080461F">
      <w:pPr>
        <w:pStyle w:val="BodyText"/>
        <w:spacing w:before="6"/>
        <w:rPr>
          <w:rFonts w:ascii="Times New Roman"/>
          <w:b/>
          <w:sz w:val="21"/>
        </w:rPr>
      </w:pPr>
    </w:p>
    <w:p w14:paraId="6DCA5009" w14:textId="77777777" w:rsidR="0080461F" w:rsidRDefault="00145B55">
      <w:pPr>
        <w:pStyle w:val="BodyText"/>
        <w:ind w:left="100"/>
        <w:jc w:val="both"/>
      </w:pPr>
      <w:r>
        <w:t>Not that we are aware of currently.</w:t>
      </w:r>
    </w:p>
    <w:p w14:paraId="056D4C54" w14:textId="77777777" w:rsidR="0080461F" w:rsidRDefault="0080461F">
      <w:pPr>
        <w:pStyle w:val="BodyText"/>
        <w:rPr>
          <w:sz w:val="24"/>
        </w:rPr>
      </w:pPr>
    </w:p>
    <w:p w14:paraId="4D15EB16" w14:textId="77777777" w:rsidR="0080461F" w:rsidRDefault="0080461F">
      <w:pPr>
        <w:pStyle w:val="BodyText"/>
        <w:rPr>
          <w:sz w:val="24"/>
        </w:rPr>
      </w:pPr>
    </w:p>
    <w:p w14:paraId="5CE88A26" w14:textId="77777777" w:rsidR="0080461F" w:rsidRDefault="0080461F">
      <w:pPr>
        <w:pStyle w:val="BodyText"/>
        <w:rPr>
          <w:sz w:val="24"/>
        </w:rPr>
      </w:pPr>
    </w:p>
    <w:p w14:paraId="6008C7DE" w14:textId="77777777" w:rsidR="0080461F" w:rsidRDefault="0080461F">
      <w:pPr>
        <w:pStyle w:val="BodyText"/>
        <w:rPr>
          <w:sz w:val="24"/>
        </w:rPr>
      </w:pPr>
    </w:p>
    <w:p w14:paraId="4BE87759" w14:textId="77777777" w:rsidR="0080461F" w:rsidRDefault="0080461F">
      <w:pPr>
        <w:pStyle w:val="BodyText"/>
        <w:rPr>
          <w:sz w:val="24"/>
        </w:rPr>
      </w:pPr>
    </w:p>
    <w:p w14:paraId="30377A28" w14:textId="77777777" w:rsidR="0080461F" w:rsidRDefault="0080461F">
      <w:pPr>
        <w:pStyle w:val="BodyText"/>
        <w:rPr>
          <w:sz w:val="24"/>
        </w:rPr>
      </w:pPr>
    </w:p>
    <w:p w14:paraId="5B562ECA" w14:textId="77777777" w:rsidR="0080461F" w:rsidRDefault="0080461F">
      <w:pPr>
        <w:pStyle w:val="BodyText"/>
        <w:rPr>
          <w:sz w:val="24"/>
        </w:rPr>
      </w:pPr>
    </w:p>
    <w:p w14:paraId="144DE88E" w14:textId="77777777" w:rsidR="0080461F" w:rsidRDefault="0080461F">
      <w:pPr>
        <w:pStyle w:val="BodyText"/>
        <w:rPr>
          <w:sz w:val="24"/>
        </w:rPr>
      </w:pPr>
    </w:p>
    <w:p w14:paraId="0BDF5C04" w14:textId="77777777" w:rsidR="0080461F" w:rsidRDefault="0080461F">
      <w:pPr>
        <w:pStyle w:val="BodyText"/>
        <w:rPr>
          <w:sz w:val="24"/>
        </w:rPr>
      </w:pPr>
    </w:p>
    <w:p w14:paraId="12D9C36C" w14:textId="77777777" w:rsidR="0080461F" w:rsidRDefault="0080461F">
      <w:pPr>
        <w:pStyle w:val="BodyText"/>
        <w:rPr>
          <w:sz w:val="24"/>
        </w:rPr>
      </w:pPr>
    </w:p>
    <w:p w14:paraId="472AC207" w14:textId="77777777" w:rsidR="0080461F" w:rsidRDefault="0080461F">
      <w:pPr>
        <w:pStyle w:val="BodyText"/>
        <w:spacing w:before="3"/>
        <w:rPr>
          <w:sz w:val="26"/>
        </w:rPr>
      </w:pPr>
    </w:p>
    <w:p w14:paraId="4E625E6F" w14:textId="77777777" w:rsidR="0080461F" w:rsidRDefault="00145B55">
      <w:pPr>
        <w:pStyle w:val="Heading1"/>
      </w:pPr>
      <w:r>
        <w:t>In what ways does this position support interests of the State, including workforce development?</w:t>
      </w:r>
    </w:p>
    <w:p w14:paraId="2ECDA4A3" w14:textId="77777777" w:rsidR="0080461F" w:rsidRDefault="0080461F">
      <w:pPr>
        <w:pStyle w:val="BodyText"/>
        <w:spacing w:before="6"/>
        <w:rPr>
          <w:rFonts w:ascii="Times New Roman"/>
          <w:b/>
          <w:sz w:val="21"/>
        </w:rPr>
      </w:pPr>
    </w:p>
    <w:p w14:paraId="2231D2AA" w14:textId="77777777" w:rsidR="0080461F" w:rsidRDefault="00145B55">
      <w:pPr>
        <w:pStyle w:val="BodyText"/>
        <w:spacing w:line="249" w:lineRule="auto"/>
        <w:ind w:left="100" w:right="118"/>
        <w:jc w:val="both"/>
      </w:pPr>
      <w:r>
        <w:t xml:space="preserve">This position supports the health of Maine’s population,  and educates students for careers in public </w:t>
      </w:r>
      <w:r>
        <w:rPr>
          <w:spacing w:val="-3"/>
        </w:rPr>
        <w:t xml:space="preserve">health     </w:t>
      </w:r>
      <w:r>
        <w:rPr>
          <w:spacing w:val="49"/>
        </w:rPr>
        <w:t xml:space="preserve"> </w:t>
      </w:r>
      <w:r>
        <w:t>and health</w:t>
      </w:r>
      <w:r>
        <w:rPr>
          <w:spacing w:val="-3"/>
        </w:rPr>
        <w:t xml:space="preserve"> </w:t>
      </w:r>
      <w:r>
        <w:t>care.</w:t>
      </w:r>
    </w:p>
    <w:p w14:paraId="6C6B883D" w14:textId="77777777" w:rsidR="0080461F" w:rsidRDefault="0080461F">
      <w:pPr>
        <w:spacing w:line="249" w:lineRule="auto"/>
        <w:jc w:val="both"/>
        <w:sectPr w:rsidR="0080461F">
          <w:pgSz w:w="12240" w:h="15840"/>
          <w:pgMar w:top="1020" w:right="960" w:bottom="680" w:left="980" w:header="0" w:footer="484" w:gutter="0"/>
          <w:cols w:space="720"/>
        </w:sectPr>
      </w:pPr>
    </w:p>
    <w:p w14:paraId="74568D1C" w14:textId="77777777" w:rsidR="0080461F" w:rsidRDefault="00145B55">
      <w:pPr>
        <w:pStyle w:val="Heading1"/>
        <w:spacing w:before="92"/>
      </w:pPr>
      <w:r>
        <w:t>What are the anticipated startup needs (items, not just total dollar value)?</w:t>
      </w:r>
    </w:p>
    <w:p w14:paraId="37705C3D" w14:textId="77777777" w:rsidR="0080461F" w:rsidRDefault="0080461F">
      <w:pPr>
        <w:pStyle w:val="BodyText"/>
        <w:spacing w:before="6"/>
        <w:rPr>
          <w:rFonts w:ascii="Times New Roman"/>
          <w:b/>
          <w:sz w:val="21"/>
        </w:rPr>
      </w:pPr>
    </w:p>
    <w:p w14:paraId="6C8F6DBE" w14:textId="77777777" w:rsidR="0080461F" w:rsidRDefault="00145B55">
      <w:pPr>
        <w:pStyle w:val="BodyText"/>
        <w:ind w:left="100"/>
      </w:pPr>
      <w:r>
        <w:t>Laboratory equipment for nutritional research - $150K</w:t>
      </w:r>
    </w:p>
    <w:p w14:paraId="55720D34" w14:textId="77777777" w:rsidR="0080461F" w:rsidRDefault="00145B55">
      <w:pPr>
        <w:pStyle w:val="BodyText"/>
        <w:spacing w:before="9" w:line="249" w:lineRule="auto"/>
        <w:ind w:left="100" w:right="3232"/>
      </w:pPr>
      <w:r>
        <w:t>Graduate student support - one graduate assistant for three years $60K Summer salary - $25K</w:t>
      </w:r>
    </w:p>
    <w:p w14:paraId="13717569" w14:textId="77777777" w:rsidR="0080461F" w:rsidRDefault="0080461F">
      <w:pPr>
        <w:pStyle w:val="BodyText"/>
        <w:rPr>
          <w:sz w:val="24"/>
        </w:rPr>
      </w:pPr>
    </w:p>
    <w:p w14:paraId="02B1F7BE" w14:textId="77777777" w:rsidR="0080461F" w:rsidRDefault="0080461F">
      <w:pPr>
        <w:pStyle w:val="BodyText"/>
        <w:rPr>
          <w:sz w:val="24"/>
        </w:rPr>
      </w:pPr>
    </w:p>
    <w:p w14:paraId="0079E927" w14:textId="77777777" w:rsidR="0080461F" w:rsidRDefault="0080461F">
      <w:pPr>
        <w:pStyle w:val="BodyText"/>
        <w:rPr>
          <w:sz w:val="24"/>
        </w:rPr>
      </w:pPr>
    </w:p>
    <w:p w14:paraId="5FF22854" w14:textId="77777777" w:rsidR="0080461F" w:rsidRDefault="0080461F">
      <w:pPr>
        <w:pStyle w:val="BodyText"/>
        <w:rPr>
          <w:sz w:val="24"/>
        </w:rPr>
      </w:pPr>
    </w:p>
    <w:p w14:paraId="680200F7" w14:textId="77777777" w:rsidR="0080461F" w:rsidRDefault="0080461F">
      <w:pPr>
        <w:pStyle w:val="BodyText"/>
        <w:rPr>
          <w:sz w:val="24"/>
        </w:rPr>
      </w:pPr>
    </w:p>
    <w:p w14:paraId="2FEBE464" w14:textId="77777777" w:rsidR="0080461F" w:rsidRDefault="0080461F">
      <w:pPr>
        <w:pStyle w:val="BodyText"/>
        <w:rPr>
          <w:sz w:val="24"/>
        </w:rPr>
      </w:pPr>
    </w:p>
    <w:p w14:paraId="07A58FF2" w14:textId="77777777" w:rsidR="0080461F" w:rsidRDefault="0080461F">
      <w:pPr>
        <w:pStyle w:val="BodyText"/>
        <w:rPr>
          <w:sz w:val="24"/>
        </w:rPr>
      </w:pPr>
    </w:p>
    <w:p w14:paraId="758FF28E" w14:textId="77777777" w:rsidR="0080461F" w:rsidRDefault="0080461F">
      <w:pPr>
        <w:pStyle w:val="BodyText"/>
        <w:spacing w:before="2"/>
        <w:rPr>
          <w:sz w:val="31"/>
        </w:rPr>
      </w:pPr>
    </w:p>
    <w:p w14:paraId="2E5921E8" w14:textId="77777777" w:rsidR="0080461F" w:rsidRDefault="00145B55">
      <w:pPr>
        <w:pStyle w:val="Heading1"/>
      </w:pPr>
      <w:r>
        <w:t>Considering all available sources, how do you anticipate meeting the startup needs?</w:t>
      </w:r>
    </w:p>
    <w:p w14:paraId="2C767F8C" w14:textId="77777777" w:rsidR="0080461F" w:rsidRDefault="0080461F">
      <w:pPr>
        <w:pStyle w:val="BodyText"/>
        <w:spacing w:before="5"/>
        <w:rPr>
          <w:rFonts w:ascii="Times New Roman"/>
          <w:b/>
          <w:sz w:val="21"/>
        </w:rPr>
      </w:pPr>
    </w:p>
    <w:p w14:paraId="5907F586" w14:textId="77777777" w:rsidR="0080461F" w:rsidRDefault="00145B55">
      <w:pPr>
        <w:pStyle w:val="BodyText"/>
        <w:spacing w:before="1" w:line="249" w:lineRule="auto"/>
        <w:ind w:left="100" w:right="305"/>
      </w:pPr>
      <w:r>
        <w:t xml:space="preserve">Support from the School,  College,  and Vice President for Research,  and private donations towards </w:t>
      </w:r>
      <w:proofErr w:type="spellStart"/>
      <w:r>
        <w:t>labora</w:t>
      </w:r>
      <w:proofErr w:type="spellEnd"/>
      <w:r>
        <w:t>-    tory</w:t>
      </w:r>
      <w:r>
        <w:rPr>
          <w:spacing w:val="-2"/>
        </w:rPr>
        <w:t xml:space="preserve"> </w:t>
      </w:r>
      <w:r>
        <w:t>renovation.</w:t>
      </w:r>
    </w:p>
    <w:p w14:paraId="21630374" w14:textId="77777777" w:rsidR="0080461F" w:rsidRDefault="0080461F">
      <w:pPr>
        <w:pStyle w:val="BodyText"/>
        <w:rPr>
          <w:sz w:val="24"/>
        </w:rPr>
      </w:pPr>
    </w:p>
    <w:p w14:paraId="6E883096" w14:textId="77777777" w:rsidR="0080461F" w:rsidRDefault="0080461F">
      <w:pPr>
        <w:pStyle w:val="BodyText"/>
        <w:rPr>
          <w:sz w:val="24"/>
        </w:rPr>
      </w:pPr>
    </w:p>
    <w:p w14:paraId="79BCD436" w14:textId="77777777" w:rsidR="0080461F" w:rsidRDefault="0080461F">
      <w:pPr>
        <w:pStyle w:val="BodyText"/>
        <w:rPr>
          <w:sz w:val="24"/>
        </w:rPr>
      </w:pPr>
    </w:p>
    <w:p w14:paraId="5C262735" w14:textId="77777777" w:rsidR="0080461F" w:rsidRDefault="0080461F">
      <w:pPr>
        <w:pStyle w:val="BodyText"/>
        <w:rPr>
          <w:sz w:val="24"/>
        </w:rPr>
      </w:pPr>
    </w:p>
    <w:p w14:paraId="3EBB0561" w14:textId="77777777" w:rsidR="0080461F" w:rsidRDefault="0080461F">
      <w:pPr>
        <w:pStyle w:val="BodyText"/>
        <w:rPr>
          <w:sz w:val="24"/>
        </w:rPr>
      </w:pPr>
    </w:p>
    <w:p w14:paraId="27CA2E03" w14:textId="77777777" w:rsidR="0080461F" w:rsidRDefault="0080461F">
      <w:pPr>
        <w:pStyle w:val="BodyText"/>
        <w:rPr>
          <w:sz w:val="24"/>
        </w:rPr>
      </w:pPr>
    </w:p>
    <w:p w14:paraId="1253DF6A" w14:textId="77777777" w:rsidR="0080461F" w:rsidRDefault="0080461F">
      <w:pPr>
        <w:pStyle w:val="BodyText"/>
        <w:rPr>
          <w:sz w:val="24"/>
        </w:rPr>
      </w:pPr>
    </w:p>
    <w:p w14:paraId="36AEB36F" w14:textId="77777777" w:rsidR="0080461F" w:rsidRDefault="0080461F">
      <w:pPr>
        <w:pStyle w:val="BodyText"/>
        <w:spacing w:before="1"/>
        <w:rPr>
          <w:sz w:val="31"/>
        </w:rPr>
      </w:pPr>
    </w:p>
    <w:p w14:paraId="67267F91" w14:textId="77777777" w:rsidR="0080461F" w:rsidRDefault="00145B55">
      <w:pPr>
        <w:pStyle w:val="Heading1"/>
      </w:pPr>
      <w:r>
        <w:t>What are the anticipated space needs?</w:t>
      </w:r>
    </w:p>
    <w:p w14:paraId="4AF8BA23" w14:textId="77777777" w:rsidR="0080461F" w:rsidRDefault="0080461F">
      <w:pPr>
        <w:pStyle w:val="BodyText"/>
        <w:spacing w:before="6"/>
        <w:rPr>
          <w:rFonts w:ascii="Times New Roman"/>
          <w:b/>
          <w:sz w:val="21"/>
        </w:rPr>
      </w:pPr>
    </w:p>
    <w:p w14:paraId="4309B019" w14:textId="415AB6ED" w:rsidR="0080461F" w:rsidRDefault="00145B55">
      <w:pPr>
        <w:pStyle w:val="BodyText"/>
        <w:ind w:left="100"/>
      </w:pPr>
      <w:r>
        <w:t xml:space="preserve">Laboratory and office. An office and graduate student space </w:t>
      </w:r>
      <w:del w:id="24" w:author="Mary Camire" w:date="2020-09-24T09:16:00Z">
        <w:r w:rsidDel="00145B55">
          <w:delText xml:space="preserve">is </w:delText>
        </w:r>
      </w:del>
      <w:ins w:id="25" w:author="Mary Camire" w:date="2020-09-24T09:16:00Z">
        <w:r>
          <w:t xml:space="preserve">are </w:t>
        </w:r>
      </w:ins>
      <w:r>
        <w:t>currently available</w:t>
      </w:r>
      <w:ins w:id="26" w:author="Mary Camire" w:date="2020-09-24T09:16:00Z">
        <w:r>
          <w:t xml:space="preserve"> in Hitchner Hall.</w:t>
        </w:r>
      </w:ins>
    </w:p>
    <w:p w14:paraId="65B591B0" w14:textId="77777777" w:rsidR="0080461F" w:rsidRDefault="0080461F">
      <w:pPr>
        <w:pStyle w:val="BodyText"/>
        <w:rPr>
          <w:sz w:val="24"/>
        </w:rPr>
      </w:pPr>
    </w:p>
    <w:p w14:paraId="01A2E847" w14:textId="77777777" w:rsidR="0080461F" w:rsidRDefault="0080461F">
      <w:pPr>
        <w:pStyle w:val="BodyText"/>
        <w:rPr>
          <w:sz w:val="24"/>
        </w:rPr>
      </w:pPr>
    </w:p>
    <w:p w14:paraId="61B5AF60" w14:textId="77777777" w:rsidR="0080461F" w:rsidRDefault="0080461F">
      <w:pPr>
        <w:pStyle w:val="BodyText"/>
        <w:rPr>
          <w:sz w:val="24"/>
        </w:rPr>
      </w:pPr>
    </w:p>
    <w:p w14:paraId="1215EFF0" w14:textId="77777777" w:rsidR="0080461F" w:rsidRDefault="0080461F">
      <w:pPr>
        <w:pStyle w:val="BodyText"/>
        <w:rPr>
          <w:sz w:val="24"/>
        </w:rPr>
      </w:pPr>
    </w:p>
    <w:p w14:paraId="6EA28501" w14:textId="77777777" w:rsidR="0080461F" w:rsidRDefault="0080461F">
      <w:pPr>
        <w:pStyle w:val="BodyText"/>
        <w:rPr>
          <w:sz w:val="24"/>
        </w:rPr>
      </w:pPr>
    </w:p>
    <w:p w14:paraId="6BD567C1" w14:textId="77777777" w:rsidR="0080461F" w:rsidRDefault="0080461F">
      <w:pPr>
        <w:pStyle w:val="BodyText"/>
        <w:rPr>
          <w:sz w:val="24"/>
        </w:rPr>
      </w:pPr>
    </w:p>
    <w:p w14:paraId="74FA42A2" w14:textId="77777777" w:rsidR="0080461F" w:rsidRDefault="0080461F">
      <w:pPr>
        <w:pStyle w:val="BodyText"/>
        <w:rPr>
          <w:sz w:val="24"/>
        </w:rPr>
      </w:pPr>
    </w:p>
    <w:p w14:paraId="3FDB33DE" w14:textId="77777777" w:rsidR="0080461F" w:rsidRDefault="0080461F">
      <w:pPr>
        <w:pStyle w:val="BodyText"/>
        <w:spacing w:before="11"/>
        <w:rPr>
          <w:sz w:val="31"/>
        </w:rPr>
      </w:pPr>
    </w:p>
    <w:p w14:paraId="57619E98" w14:textId="77777777" w:rsidR="0080461F" w:rsidRDefault="00145B55">
      <w:pPr>
        <w:pStyle w:val="Heading1"/>
      </w:pPr>
      <w:r>
        <w:t>How do you anticipate meeting the space needs?</w:t>
      </w:r>
    </w:p>
    <w:p w14:paraId="570E09FB" w14:textId="77777777" w:rsidR="0080461F" w:rsidRDefault="0080461F">
      <w:pPr>
        <w:pStyle w:val="BodyText"/>
        <w:spacing w:before="6"/>
        <w:rPr>
          <w:rFonts w:ascii="Times New Roman"/>
          <w:b/>
          <w:sz w:val="21"/>
        </w:rPr>
      </w:pPr>
    </w:p>
    <w:p w14:paraId="50A1B714" w14:textId="77777777" w:rsidR="0080461F" w:rsidRDefault="00145B55">
      <w:pPr>
        <w:pStyle w:val="BodyText"/>
        <w:spacing w:line="249" w:lineRule="auto"/>
        <w:ind w:left="100" w:right="305"/>
      </w:pPr>
      <w:r>
        <w:rPr>
          <w:spacing w:val="-3"/>
        </w:rPr>
        <w:t xml:space="preserve">We  have  </w:t>
      </w:r>
      <w:r>
        <w:t xml:space="preserve">previously submitted a request to the </w:t>
      </w:r>
      <w:r>
        <w:rPr>
          <w:spacing w:val="-4"/>
        </w:rPr>
        <w:t xml:space="preserve">NSFA  </w:t>
      </w:r>
      <w:r>
        <w:t xml:space="preserve">equipment fund for renovation of a lab space in Hitch-    </w:t>
      </w:r>
      <w:proofErr w:type="spellStart"/>
      <w:r>
        <w:t>ner</w:t>
      </w:r>
      <w:proofErr w:type="spellEnd"/>
      <w:r>
        <w:t xml:space="preserve"> Hall ($50K). Additional lab space is potentially available in room 142 Hitchner to support this</w:t>
      </w:r>
      <w:r>
        <w:rPr>
          <w:spacing w:val="-36"/>
        </w:rPr>
        <w:t xml:space="preserve"> </w:t>
      </w:r>
      <w:r>
        <w:t>position.</w:t>
      </w:r>
    </w:p>
    <w:p w14:paraId="66F94C63" w14:textId="77777777" w:rsidR="0080461F" w:rsidRDefault="0080461F">
      <w:pPr>
        <w:pStyle w:val="BodyText"/>
        <w:rPr>
          <w:sz w:val="24"/>
        </w:rPr>
      </w:pPr>
    </w:p>
    <w:p w14:paraId="04F44ECE" w14:textId="77777777" w:rsidR="0080461F" w:rsidRDefault="0080461F">
      <w:pPr>
        <w:pStyle w:val="BodyText"/>
        <w:rPr>
          <w:sz w:val="24"/>
        </w:rPr>
      </w:pPr>
    </w:p>
    <w:p w14:paraId="2B7FEA56" w14:textId="77777777" w:rsidR="0080461F" w:rsidRDefault="0080461F">
      <w:pPr>
        <w:pStyle w:val="BodyText"/>
        <w:rPr>
          <w:sz w:val="24"/>
        </w:rPr>
      </w:pPr>
    </w:p>
    <w:p w14:paraId="654DB33E" w14:textId="77777777" w:rsidR="0080461F" w:rsidRDefault="0080461F">
      <w:pPr>
        <w:pStyle w:val="BodyText"/>
        <w:rPr>
          <w:sz w:val="24"/>
        </w:rPr>
      </w:pPr>
    </w:p>
    <w:p w14:paraId="70E22EBB" w14:textId="77777777" w:rsidR="0080461F" w:rsidRDefault="0080461F">
      <w:pPr>
        <w:pStyle w:val="BodyText"/>
        <w:rPr>
          <w:sz w:val="24"/>
        </w:rPr>
      </w:pPr>
    </w:p>
    <w:p w14:paraId="3027BAA3" w14:textId="77777777" w:rsidR="0080461F" w:rsidRDefault="0080461F">
      <w:pPr>
        <w:pStyle w:val="BodyText"/>
        <w:rPr>
          <w:sz w:val="24"/>
        </w:rPr>
      </w:pPr>
    </w:p>
    <w:p w14:paraId="7F2FDF0B" w14:textId="77777777" w:rsidR="0080461F" w:rsidRDefault="0080461F">
      <w:pPr>
        <w:pStyle w:val="BodyText"/>
        <w:rPr>
          <w:sz w:val="24"/>
        </w:rPr>
      </w:pPr>
    </w:p>
    <w:p w14:paraId="6A8CB569" w14:textId="77777777" w:rsidR="0080461F" w:rsidRDefault="0080461F">
      <w:pPr>
        <w:pStyle w:val="BodyText"/>
        <w:spacing w:before="5"/>
        <w:rPr>
          <w:sz w:val="24"/>
        </w:rPr>
      </w:pPr>
    </w:p>
    <w:p w14:paraId="33186645" w14:textId="77777777" w:rsidR="0080461F" w:rsidRDefault="00145B55">
      <w:pPr>
        <w:pStyle w:val="Heading1"/>
        <w:tabs>
          <w:tab w:val="left" w:pos="7996"/>
          <w:tab w:val="left" w:pos="9576"/>
        </w:tabs>
        <w:rPr>
          <w:rFonts w:ascii="Arial"/>
          <w:sz w:val="22"/>
        </w:rPr>
      </w:pPr>
      <w:r>
        <w:rPr>
          <w:spacing w:val="-5"/>
        </w:rPr>
        <w:t xml:space="preserve">Was </w:t>
      </w:r>
      <w:r>
        <w:t>this position request discussed and approved by the</w:t>
      </w:r>
      <w:r>
        <w:rPr>
          <w:spacing w:val="-25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faculty?</w:t>
      </w:r>
      <w:r>
        <w:tab/>
      </w:r>
      <w:r>
        <w:rPr>
          <w:rFonts w:ascii="Bookman Old Style"/>
          <w:b w:val="0"/>
          <w:sz w:val="28"/>
        </w:rPr>
        <w:t>=</w:t>
      </w:r>
      <w:r>
        <w:rPr>
          <w:rFonts w:ascii="Bookman Old Style"/>
          <w:b w:val="0"/>
          <w:spacing w:val="-10"/>
          <w:sz w:val="28"/>
        </w:rPr>
        <w:t xml:space="preserve"> </w:t>
      </w:r>
      <w:r>
        <w:rPr>
          <w:rFonts w:ascii="Arial"/>
          <w:spacing w:val="-6"/>
          <w:sz w:val="22"/>
        </w:rPr>
        <w:t>Yes</w:t>
      </w:r>
      <w:r>
        <w:rPr>
          <w:rFonts w:ascii="Arial"/>
          <w:spacing w:val="-6"/>
          <w:sz w:val="22"/>
        </w:rPr>
        <w:tab/>
      </w:r>
      <w:r>
        <w:rPr>
          <w:rFonts w:ascii="Bookman Old Style"/>
          <w:b w:val="0"/>
          <w:sz w:val="28"/>
        </w:rPr>
        <w:t>=</w:t>
      </w:r>
      <w:r>
        <w:rPr>
          <w:rFonts w:ascii="Bookman Old Style"/>
          <w:b w:val="0"/>
          <w:spacing w:val="51"/>
          <w:sz w:val="28"/>
        </w:rPr>
        <w:t xml:space="preserve"> </w:t>
      </w:r>
      <w:r>
        <w:rPr>
          <w:rFonts w:ascii="Arial"/>
          <w:sz w:val="22"/>
        </w:rPr>
        <w:t>No</w:t>
      </w:r>
    </w:p>
    <w:sectPr w:rsidR="0080461F">
      <w:pgSz w:w="12240" w:h="15840"/>
      <w:pgMar w:top="1020" w:right="960" w:bottom="680" w:left="980" w:header="0" w:footer="484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0" w:author="Mary Camire" w:date="2020-09-24T09:13:00Z" w:initials="MC">
    <w:p w14:paraId="62FC93C0" w14:textId="3209A27C" w:rsidR="00145B55" w:rsidRDefault="00145B55">
      <w:pPr>
        <w:pStyle w:val="CommentText"/>
      </w:pPr>
      <w:r>
        <w:rPr>
          <w:rStyle w:val="CommentReference"/>
        </w:rPr>
        <w:annotationRef/>
      </w:r>
      <w:r>
        <w:t>Not sure if this phrase looks tacked on or it needs to be reworded.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2FC93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2FC93C0" w16cid:durableId="2316E1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116FE" w14:textId="77777777" w:rsidR="00FB3D79" w:rsidRDefault="00FB3D79">
      <w:r>
        <w:separator/>
      </w:r>
    </w:p>
  </w:endnote>
  <w:endnote w:type="continuationSeparator" w:id="0">
    <w:p w14:paraId="543A381A" w14:textId="77777777" w:rsidR="00FB3D79" w:rsidRDefault="00FB3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23613" w14:textId="72068528" w:rsidR="0080461F" w:rsidRDefault="002A1E6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3FD551C" wp14:editId="436E1ACA">
              <wp:simplePos x="0" y="0"/>
              <wp:positionH relativeFrom="page">
                <wp:posOffset>3813175</wp:posOffset>
              </wp:positionH>
              <wp:positionV relativeFrom="page">
                <wp:posOffset>9611360</wp:posOffset>
              </wp:positionV>
              <wp:extent cx="146050" cy="1924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192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B6CEBD" w14:textId="77777777" w:rsidR="0080461F" w:rsidRDefault="00145B55">
                          <w:pPr>
                            <w:spacing w:before="16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FD551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25pt;margin-top:756.8pt;width:11.5pt;height:15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" filled="f" stroked="f">
              <v:textbox inset="0,0,0,0">
                <w:txbxContent>
                  <w:p w14:paraId="78B6CEBD" w14:textId="77777777" w:rsidR="0080461F" w:rsidRDefault="00145B55">
                    <w:pPr>
                      <w:spacing w:before="16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C5E3B" w14:textId="77777777" w:rsidR="00FB3D79" w:rsidRDefault="00FB3D79">
      <w:r>
        <w:separator/>
      </w:r>
    </w:p>
  </w:footnote>
  <w:footnote w:type="continuationSeparator" w:id="0">
    <w:p w14:paraId="2BE2AE72" w14:textId="77777777" w:rsidR="00FB3D79" w:rsidRDefault="00FB3D79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ona Therrien">
    <w15:presenceInfo w15:providerId="None" w15:userId="Mona Therrien"/>
  </w15:person>
  <w15:person w15:author="Mary Camire">
    <w15:presenceInfo w15:providerId="Windows Live" w15:userId="f6723b787016b2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1F"/>
    <w:rsid w:val="00145B55"/>
    <w:rsid w:val="001624F2"/>
    <w:rsid w:val="002A1E60"/>
    <w:rsid w:val="004607F3"/>
    <w:rsid w:val="0080461F"/>
    <w:rsid w:val="00BE7D22"/>
    <w:rsid w:val="00FB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0F5DB"/>
  <w15:docId w15:val="{DD33B5D3-95E3-418F-B6BF-D72FC887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6"/>
      <w:ind w:left="60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145B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B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B55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B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B55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B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55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 Therrien</dc:creator>
  <cp:lastModifiedBy>Mona Therrien</cp:lastModifiedBy>
  <cp:revision>2</cp:revision>
  <dcterms:created xsi:type="dcterms:W3CDTF">2020-09-24T15:54:00Z</dcterms:created>
  <dcterms:modified xsi:type="dcterms:W3CDTF">2020-09-24T15:54:00Z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2020-09-24T00:00:00Z</vt:filetime>
  </property>
  <property fmtid="{D5CDD505-2E9C-101B-9397-08002B2CF9AE}" pid="3" name="Creator">
    <vt:lpwstr>TeX</vt:lpwstr>
  </property>
  <property fmtid="{D5CDD505-2E9C-101B-9397-08002B2CF9AE}" pid="4" name="LastSaved">
    <vt:filetime>2020-09-24T00:00:00Z</vt:filetime>
  </property>
</Properties>
</file>